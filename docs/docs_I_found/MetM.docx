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693946" w14:textId="77777777" w:rsidR="000C2C9F" w:rsidRDefault="000C2C9F" w:rsidP="000C2C9F">
      <w:r>
        <w:t>\</w:t>
      </w:r>
      <w:proofErr w:type="spellStart"/>
      <w:r>
        <w:t>chapter</w:t>
      </w:r>
      <w:proofErr w:type="spellEnd"/>
      <w:r>
        <w:t>{Matériel et Méthodes}</w:t>
      </w:r>
    </w:p>
    <w:p w14:paraId="3AC6EE13" w14:textId="77777777" w:rsidR="000C2C9F" w:rsidRDefault="000C2C9F" w:rsidP="000C2C9F"/>
    <w:p w14:paraId="7CA818DA" w14:textId="77777777" w:rsidR="000C2C9F" w:rsidRDefault="000C2C9F" w:rsidP="000C2C9F">
      <w:r>
        <w:t>\section{Matériel}</w:t>
      </w:r>
    </w:p>
    <w:p w14:paraId="57CE6E1C" w14:textId="77777777" w:rsidR="000C2C9F" w:rsidRDefault="000C2C9F" w:rsidP="000C2C9F">
      <w:r>
        <w:t xml:space="preserve">Les données utilisées sont des échantillons de tumeurs Gastrointestinales (GIST). Les biopsies ont été transférées en bloc </w:t>
      </w:r>
      <w:commentRangeStart w:id="0"/>
      <w:commentRangeStart w:id="1"/>
      <w:r>
        <w:t>FFPE</w:t>
      </w:r>
      <w:commentRangeEnd w:id="0"/>
      <w:r>
        <w:rPr>
          <w:rStyle w:val="Marquedecommentaire"/>
        </w:rPr>
        <w:commentReference w:id="0"/>
      </w:r>
      <w:commentRangeEnd w:id="1"/>
      <w:r w:rsidR="00043FE4">
        <w:rPr>
          <w:rStyle w:val="Marquedecommentaire"/>
        </w:rPr>
        <w:commentReference w:id="1"/>
      </w:r>
      <w:r>
        <w:t xml:space="preserve">, et l'ADN en a été extrait pour être utilisé par la technique </w:t>
      </w:r>
      <w:proofErr w:type="spellStart"/>
      <w:r>
        <w:t>OncoScan</w:t>
      </w:r>
      <w:proofErr w:type="spellEnd"/>
      <w:r>
        <w:t xml:space="preserve"> CNV.</w:t>
      </w:r>
    </w:p>
    <w:p w14:paraId="25631F62" w14:textId="77777777" w:rsidR="000C2C9F" w:rsidRPr="000C2C9F" w:rsidRDefault="000C2C9F" w:rsidP="000C2C9F">
      <w:pPr>
        <w:rPr>
          <w:color w:val="00B050"/>
          <w:rPrChange w:id="2" w:author="Elodie Darbo" w:date="2022-06-08T12:37:00Z">
            <w:rPr/>
          </w:rPrChange>
        </w:rPr>
      </w:pPr>
      <w:r w:rsidRPr="000C2C9F">
        <w:rPr>
          <w:color w:val="00B050"/>
          <w:rPrChange w:id="3" w:author="Elodie Darbo" w:date="2022-06-08T12:37:00Z">
            <w:rPr/>
          </w:rPrChange>
        </w:rPr>
        <w:t xml:space="preserve">% </w:t>
      </w:r>
      <w:commentRangeStart w:id="4"/>
      <w:commentRangeStart w:id="5"/>
      <w:r w:rsidRPr="000C2C9F">
        <w:rPr>
          <w:color w:val="00B050"/>
          <w:rPrChange w:id="6" w:author="Elodie Darbo" w:date="2022-06-08T12:37:00Z">
            <w:rPr/>
          </w:rPrChange>
        </w:rPr>
        <w:t>préciser que je travaille sur des données brutes/traitées, quels fichiers.</w:t>
      </w:r>
      <w:commentRangeEnd w:id="4"/>
      <w:r w:rsidR="00D14B7E">
        <w:rPr>
          <w:rStyle w:val="Marquedecommentaire"/>
        </w:rPr>
        <w:commentReference w:id="4"/>
      </w:r>
      <w:commentRangeEnd w:id="5"/>
      <w:r w:rsidR="00043FE4">
        <w:rPr>
          <w:rStyle w:val="Marquedecommentaire"/>
        </w:rPr>
        <w:commentReference w:id="5"/>
      </w:r>
    </w:p>
    <w:p w14:paraId="66B7CC10" w14:textId="77777777" w:rsidR="000C2C9F" w:rsidRPr="000C2C9F" w:rsidRDefault="000C2C9F" w:rsidP="000C2C9F">
      <w:pPr>
        <w:rPr>
          <w:color w:val="00B050"/>
          <w:rPrChange w:id="7" w:author="Elodie Darbo" w:date="2022-06-08T12:37:00Z">
            <w:rPr/>
          </w:rPrChange>
        </w:rPr>
      </w:pPr>
      <w:r w:rsidRPr="000C2C9F">
        <w:rPr>
          <w:color w:val="00B050"/>
          <w:rPrChange w:id="8" w:author="Elodie Darbo" w:date="2022-06-08T12:37:00Z">
            <w:rPr/>
          </w:rPrChange>
        </w:rPr>
        <w:t>% ADN tumoral, FFPE, tumeurs GIST (biopsie), patients... quelques phrases pour tout ça</w:t>
      </w:r>
    </w:p>
    <w:p w14:paraId="341C7D5F" w14:textId="77777777" w:rsidR="000C2C9F" w:rsidRPr="000C2C9F" w:rsidRDefault="000C2C9F" w:rsidP="000C2C9F">
      <w:pPr>
        <w:rPr>
          <w:color w:val="00B050"/>
          <w:rPrChange w:id="9" w:author="Elodie Darbo" w:date="2022-06-08T12:37:00Z">
            <w:rPr/>
          </w:rPrChange>
        </w:rPr>
      </w:pPr>
    </w:p>
    <w:p w14:paraId="44026D25" w14:textId="77777777" w:rsidR="000C2C9F" w:rsidRPr="000C2C9F" w:rsidRDefault="000C2C9F" w:rsidP="000C2C9F">
      <w:pPr>
        <w:rPr>
          <w:color w:val="00B050"/>
          <w:rPrChange w:id="10" w:author="Elodie Darbo" w:date="2022-06-08T12:37:00Z">
            <w:rPr/>
          </w:rPrChange>
        </w:rPr>
      </w:pPr>
      <w:r w:rsidRPr="000C2C9F">
        <w:rPr>
          <w:color w:val="00B050"/>
          <w:rPrChange w:id="11" w:author="Elodie Darbo" w:date="2022-06-08T12:37:00Z">
            <w:rPr/>
          </w:rPrChange>
        </w:rPr>
        <w:t>% \</w:t>
      </w:r>
      <w:proofErr w:type="spellStart"/>
      <w:r w:rsidRPr="000C2C9F">
        <w:rPr>
          <w:color w:val="00B050"/>
          <w:rPrChange w:id="12" w:author="Elodie Darbo" w:date="2022-06-08T12:37:00Z">
            <w:rPr/>
          </w:rPrChange>
        </w:rPr>
        <w:t>emph</w:t>
      </w:r>
      <w:proofErr w:type="spellEnd"/>
      <w:r w:rsidRPr="000C2C9F">
        <w:rPr>
          <w:color w:val="00B050"/>
          <w:rPrChange w:id="13" w:author="Elodie Darbo" w:date="2022-06-08T12:37:00Z">
            <w:rPr/>
          </w:rPrChange>
        </w:rPr>
        <w:t>{tableau comparatif par étape: l'outil fait cette étape ou non.}</w:t>
      </w:r>
    </w:p>
    <w:p w14:paraId="2C21F0CB" w14:textId="77777777" w:rsidR="000C2C9F" w:rsidRDefault="000C2C9F" w:rsidP="000C2C9F">
      <w:r>
        <w:t xml:space="preserve">Les logiciels utilisés sont </w:t>
      </w:r>
      <w:proofErr w:type="spellStart"/>
      <w:r>
        <w:t>ChAS</w:t>
      </w:r>
      <w:proofErr w:type="spellEnd"/>
      <w:r>
        <w:t xml:space="preserve"> version 4.3; </w:t>
      </w:r>
      <w:proofErr w:type="spellStart"/>
      <w:r>
        <w:t>Rstudio</w:t>
      </w:r>
      <w:proofErr w:type="spellEnd"/>
      <w:r>
        <w:t xml:space="preserve"> version 2021.9.2.382\</w:t>
      </w:r>
      <w:proofErr w:type="gramStart"/>
      <w:r>
        <w:t>cite{</w:t>
      </w:r>
      <w:proofErr w:type="spellStart"/>
      <w:proofErr w:type="gramEnd"/>
      <w:r>
        <w:t>rStudio</w:t>
      </w:r>
      <w:proofErr w:type="spellEnd"/>
      <w:r>
        <w:t>}; et R version 4.1.2\cite{R}.\\</w:t>
      </w:r>
    </w:p>
    <w:p w14:paraId="2D1F791C" w14:textId="77777777" w:rsidR="000C2C9F" w:rsidRDefault="000C2C9F" w:rsidP="000C2C9F">
      <w:commentRangeStart w:id="14"/>
      <w:commentRangeStart w:id="15"/>
      <w:r>
        <w:t xml:space="preserve">Les packages R utilisés sont: </w:t>
      </w:r>
      <w:proofErr w:type="spellStart"/>
      <w:r>
        <w:t>oncoscanR</w:t>
      </w:r>
      <w:proofErr w:type="spellEnd"/>
      <w:r>
        <w:t xml:space="preserve"> version 0.1.1; </w:t>
      </w:r>
      <w:proofErr w:type="spellStart"/>
      <w:r>
        <w:t>CGHcall</w:t>
      </w:r>
      <w:proofErr w:type="spellEnd"/>
      <w:r>
        <w:t xml:space="preserve"> version 2.56.0; ASCAT version 3.0.0; et </w:t>
      </w:r>
      <w:proofErr w:type="spellStart"/>
      <w:r>
        <w:t>rCGH</w:t>
      </w:r>
      <w:proofErr w:type="spellEnd"/>
      <w:r>
        <w:t xml:space="preserve"> version </w:t>
      </w:r>
      <w:proofErr w:type="gramStart"/>
      <w:r>
        <w:t>1.24.0 .</w:t>
      </w:r>
      <w:commentRangeEnd w:id="14"/>
      <w:proofErr w:type="gramEnd"/>
      <w:r w:rsidR="00D14B7E">
        <w:rPr>
          <w:rStyle w:val="Marquedecommentaire"/>
        </w:rPr>
        <w:commentReference w:id="14"/>
      </w:r>
      <w:commentRangeEnd w:id="15"/>
      <w:r w:rsidR="001C1CD4">
        <w:rPr>
          <w:rStyle w:val="Marquedecommentaire"/>
        </w:rPr>
        <w:commentReference w:id="15"/>
      </w:r>
    </w:p>
    <w:p w14:paraId="2B75E716" w14:textId="77777777" w:rsidR="000C2C9F" w:rsidRDefault="000C2C9F" w:rsidP="000C2C9F">
      <w:r>
        <w:t xml:space="preserve">  </w:t>
      </w:r>
    </w:p>
    <w:p w14:paraId="652F0E82" w14:textId="77777777" w:rsidR="000C2C9F" w:rsidRDefault="000C2C9F" w:rsidP="000C2C9F"/>
    <w:p w14:paraId="594C710F" w14:textId="77777777" w:rsidR="000C2C9F" w:rsidRDefault="000C2C9F" w:rsidP="000C2C9F"/>
    <w:p w14:paraId="649A3280" w14:textId="77777777" w:rsidR="000C2C9F" w:rsidRDefault="000C2C9F" w:rsidP="000C2C9F">
      <w:r>
        <w:t>\section{Méthodes}</w:t>
      </w:r>
    </w:p>
    <w:p w14:paraId="0A90417A" w14:textId="77777777" w:rsidR="000C2C9F" w:rsidRDefault="000C2C9F" w:rsidP="000C2C9F">
      <w:r>
        <w:t xml:space="preserve">Dans le but de calculer le GI de manière automatisée à partir de la technologie </w:t>
      </w:r>
      <w:proofErr w:type="spellStart"/>
      <w:r>
        <w:t>OncoScan</w:t>
      </w:r>
      <w:proofErr w:type="spellEnd"/>
      <w:r>
        <w:t>, on cherche un outil pouvant déterminer les altérations de nombre de copies à partir des données log ratio et BAF.</w:t>
      </w:r>
    </w:p>
    <w:p w14:paraId="5B2CAB27" w14:textId="77777777" w:rsidR="000C2C9F" w:rsidRDefault="000C2C9F" w:rsidP="000C2C9F">
      <w:r>
        <w:t>Les outils sélectionnés permettent le calcul des altérations de nombre de copies, et certains utilisent les mêmes méthodes. Une compréhension détaillée de leurs différences est nécessaire pour apporter des réponses à ce projet. Une recherche bibliographique a été menée pour établir cette compréhension.</w:t>
      </w:r>
    </w:p>
    <w:p w14:paraId="5BAEDC18" w14:textId="77777777" w:rsidR="000C2C9F" w:rsidRDefault="000C2C9F" w:rsidP="000C2C9F"/>
    <w:p w14:paraId="5E3E7842" w14:textId="77777777" w:rsidR="000C2C9F" w:rsidRDefault="000C2C9F" w:rsidP="000C2C9F">
      <w:r>
        <w:t xml:space="preserve">%%%% </w:t>
      </w:r>
      <w:proofErr w:type="spellStart"/>
      <w:r>
        <w:t>ChAS</w:t>
      </w:r>
      <w:proofErr w:type="spellEnd"/>
    </w:p>
    <w:p w14:paraId="1D985944" w14:textId="77777777" w:rsidR="000C2C9F" w:rsidRDefault="000C2C9F" w:rsidP="000C2C9F">
      <w:r>
        <w:t>\</w:t>
      </w:r>
      <w:proofErr w:type="spellStart"/>
      <w:r>
        <w:t>subsection</w:t>
      </w:r>
      <w:proofErr w:type="spellEnd"/>
      <w:r>
        <w:t xml:space="preserve">{Chromosome </w:t>
      </w:r>
      <w:proofErr w:type="spellStart"/>
      <w:r>
        <w:t>Analysis</w:t>
      </w:r>
      <w:proofErr w:type="spellEnd"/>
      <w:r>
        <w:t xml:space="preserve"> Suite}</w:t>
      </w:r>
    </w:p>
    <w:p w14:paraId="3397D604" w14:textId="77777777" w:rsidR="00FB55B7" w:rsidRDefault="000C2C9F" w:rsidP="000C2C9F">
      <w:pPr>
        <w:rPr>
          <w:ins w:id="16" w:author="Elodie Darbo" w:date="2022-06-08T12:48:00Z"/>
        </w:rPr>
      </w:pPr>
      <w:r>
        <w:t>Le logiciel propriétaire d'</w:t>
      </w:r>
      <w:proofErr w:type="spellStart"/>
      <w:r>
        <w:t>Affymetrix</w:t>
      </w:r>
      <w:proofErr w:type="spellEnd"/>
      <w:r>
        <w:t xml:space="preserve">, Chromosome </w:t>
      </w:r>
      <w:proofErr w:type="spellStart"/>
      <w:r>
        <w:t>Analysis</w:t>
      </w:r>
      <w:proofErr w:type="spellEnd"/>
      <w:r>
        <w:t xml:space="preserve"> Suite (</w:t>
      </w:r>
      <w:proofErr w:type="spellStart"/>
      <w:r>
        <w:t>ChAS</w:t>
      </w:r>
      <w:proofErr w:type="spellEnd"/>
      <w:r>
        <w:t>), détermine les altérations de nombre de copies (fig.\</w:t>
      </w:r>
      <w:proofErr w:type="spellStart"/>
      <w:proofErr w:type="gramStart"/>
      <w:r>
        <w:t>ref</w:t>
      </w:r>
      <w:proofErr w:type="spellEnd"/>
      <w:r>
        <w:t>{</w:t>
      </w:r>
      <w:proofErr w:type="spellStart"/>
      <w:proofErr w:type="gramEnd"/>
      <w:r>
        <w:t>fig:chas_pipe</w:t>
      </w:r>
      <w:proofErr w:type="spellEnd"/>
      <w:r>
        <w:t>}) et permet de les visualiser sur le génome de manière interactive grâce à une interface graphique. Cette dernière est représentée par la figure \</w:t>
      </w:r>
      <w:proofErr w:type="spellStart"/>
      <w:proofErr w:type="gramStart"/>
      <w:r>
        <w:t>ref</w:t>
      </w:r>
      <w:proofErr w:type="spellEnd"/>
      <w:r>
        <w:t>{</w:t>
      </w:r>
      <w:proofErr w:type="spellStart"/>
      <w:proofErr w:type="gramEnd"/>
      <w:r>
        <w:t>fig:chas_visu_profile</w:t>
      </w:r>
      <w:proofErr w:type="spellEnd"/>
      <w:r>
        <w:t xml:space="preserve">}. </w:t>
      </w:r>
    </w:p>
    <w:p w14:paraId="20496F3C" w14:textId="77777777" w:rsidR="00FB55B7" w:rsidRDefault="00FB55B7" w:rsidP="000C2C9F">
      <w:pPr>
        <w:rPr>
          <w:ins w:id="17" w:author="Elodie Darbo" w:date="2022-06-08T12:48:00Z"/>
        </w:rPr>
      </w:pPr>
    </w:p>
    <w:p w14:paraId="49F41C85" w14:textId="77777777" w:rsidR="00FB55B7" w:rsidRPr="000C2C9F" w:rsidRDefault="00FB55B7" w:rsidP="00FB55B7">
      <w:pPr>
        <w:rPr>
          <w:moveTo w:id="18" w:author="Elodie Darbo" w:date="2022-06-08T12:48:00Z"/>
          <w:lang w:val="en-US"/>
        </w:rPr>
      </w:pPr>
      <w:moveToRangeStart w:id="19" w:author="Elodie Darbo" w:date="2022-06-08T12:48:00Z" w:name="move105584946"/>
      <w:moveTo w:id="20" w:author="Elodie Darbo" w:date="2022-06-08T12:48:00Z">
        <w:r w:rsidRPr="000C2C9F">
          <w:rPr>
            <w:lang w:val="en-US"/>
          </w:rPr>
          <w:t>\</w:t>
        </w:r>
        <w:commentRangeStart w:id="21"/>
        <w:r w:rsidRPr="000C2C9F">
          <w:rPr>
            <w:lang w:val="en-US"/>
          </w:rPr>
          <w:t>begin{figure}</w:t>
        </w:r>
      </w:moveTo>
    </w:p>
    <w:p w14:paraId="34F6FBCD" w14:textId="77777777" w:rsidR="00FB55B7" w:rsidRPr="000C2C9F" w:rsidRDefault="00FB55B7" w:rsidP="00FB55B7">
      <w:pPr>
        <w:rPr>
          <w:moveTo w:id="22" w:author="Elodie Darbo" w:date="2022-06-08T12:48:00Z"/>
          <w:lang w:val="en-US"/>
        </w:rPr>
      </w:pPr>
      <w:moveTo w:id="23" w:author="Elodie Darbo" w:date="2022-06-08T12:48:00Z">
        <w:r w:rsidRPr="000C2C9F">
          <w:rPr>
            <w:lang w:val="en-US"/>
          </w:rPr>
          <w:t xml:space="preserve">    \centering</w:t>
        </w:r>
      </w:moveTo>
    </w:p>
    <w:p w14:paraId="0226A704" w14:textId="77777777" w:rsidR="00FB55B7" w:rsidRPr="000C2C9F" w:rsidRDefault="00FB55B7" w:rsidP="00FB55B7">
      <w:pPr>
        <w:rPr>
          <w:moveTo w:id="24" w:author="Elodie Darbo" w:date="2022-06-08T12:48:00Z"/>
          <w:lang w:val="en-US"/>
        </w:rPr>
      </w:pPr>
      <w:moveTo w:id="25" w:author="Elodie Darbo" w:date="2022-06-08T12:48:00Z">
        <w:r w:rsidRPr="000C2C9F">
          <w:rPr>
            <w:lang w:val="en-US"/>
          </w:rPr>
          <w:t xml:space="preserve">    \</w:t>
        </w:r>
        <w:proofErr w:type="gramStart"/>
        <w:r w:rsidRPr="000C2C9F">
          <w:rPr>
            <w:lang w:val="en-US"/>
          </w:rPr>
          <w:t>includegraphics[</w:t>
        </w:r>
        <w:proofErr w:type="gramEnd"/>
        <w:r w:rsidRPr="000C2C9F">
          <w:rPr>
            <w:lang w:val="en-US"/>
          </w:rPr>
          <w:t>scale=0.4]{figures/pipelines/ChAS_pipeline(2)(2).drawio.png}</w:t>
        </w:r>
      </w:moveTo>
    </w:p>
    <w:p w14:paraId="1FE1F921" w14:textId="77777777" w:rsidR="00FB55B7" w:rsidRDefault="00FB55B7" w:rsidP="00FB55B7">
      <w:pPr>
        <w:rPr>
          <w:moveTo w:id="26" w:author="Elodie Darbo" w:date="2022-06-08T12:48:00Z"/>
        </w:rPr>
      </w:pPr>
      <w:moveTo w:id="27" w:author="Elodie Darbo" w:date="2022-06-08T12:48:00Z">
        <w:r w:rsidRPr="000C2C9F">
          <w:rPr>
            <w:lang w:val="en-US"/>
          </w:rPr>
          <w:t xml:space="preserve">    </w:t>
        </w:r>
        <w:r>
          <w:t>\</w:t>
        </w:r>
        <w:proofErr w:type="spellStart"/>
        <w:r>
          <w:t>caption</w:t>
        </w:r>
        <w:proofErr w:type="spellEnd"/>
        <w:r>
          <w:t xml:space="preserve">{Le Pipeline du logiciel </w:t>
        </w:r>
        <w:proofErr w:type="spellStart"/>
        <w:r>
          <w:t>ChAS</w:t>
        </w:r>
        <w:proofErr w:type="spellEnd"/>
        <w:r>
          <w:t xml:space="preserve"> qui détermine les altérations de nombre de copies.  Boîtes blanches, données. Boîtes orange, étapes de traitement des données. </w:t>
        </w:r>
        <w:proofErr w:type="spellStart"/>
        <w:r>
          <w:t>Hidden</w:t>
        </w:r>
        <w:proofErr w:type="spellEnd"/>
        <w:r>
          <w:t xml:space="preserve"> Markov Model, Modèle de Markov caché.}</w:t>
        </w:r>
      </w:moveTo>
    </w:p>
    <w:p w14:paraId="3B1F3511" w14:textId="77777777" w:rsidR="00FB55B7" w:rsidRDefault="00FB55B7" w:rsidP="00FB55B7">
      <w:pPr>
        <w:rPr>
          <w:moveTo w:id="28" w:author="Elodie Darbo" w:date="2022-06-08T12:48:00Z"/>
        </w:rPr>
      </w:pPr>
      <w:moveTo w:id="29" w:author="Elodie Darbo" w:date="2022-06-08T12:48:00Z">
        <w:r>
          <w:t xml:space="preserve">    \label{</w:t>
        </w:r>
        <w:proofErr w:type="spellStart"/>
        <w:r>
          <w:t>fig:chas_pipe</w:t>
        </w:r>
        <w:proofErr w:type="spellEnd"/>
        <w:r>
          <w:t>}</w:t>
        </w:r>
      </w:moveTo>
    </w:p>
    <w:p w14:paraId="3743A1FF" w14:textId="77777777" w:rsidR="00FB55B7" w:rsidRDefault="00FB55B7" w:rsidP="00FB55B7">
      <w:pPr>
        <w:rPr>
          <w:moveTo w:id="30" w:author="Elodie Darbo" w:date="2022-06-08T12:48:00Z"/>
        </w:rPr>
      </w:pPr>
      <w:moveTo w:id="31" w:author="Elodie Darbo" w:date="2022-06-08T12:48:00Z">
        <w:r>
          <w:t>\end{figure</w:t>
        </w:r>
      </w:moveTo>
      <w:commentRangeEnd w:id="21"/>
      <w:r w:rsidR="003A3B83">
        <w:rPr>
          <w:rStyle w:val="Marquedecommentaire"/>
        </w:rPr>
        <w:commentReference w:id="21"/>
      </w:r>
      <w:moveTo w:id="32" w:author="Elodie Darbo" w:date="2022-06-08T12:48:00Z">
        <w:r>
          <w:t>}</w:t>
        </w:r>
      </w:moveTo>
    </w:p>
    <w:moveToRangeEnd w:id="19"/>
    <w:p w14:paraId="71DE481F" w14:textId="78515C8F" w:rsidR="00FB55B7" w:rsidRDefault="00FB55B7" w:rsidP="000C2C9F">
      <w:pPr>
        <w:rPr>
          <w:ins w:id="33" w:author="Elodie Darbo" w:date="2022-06-08T12:48:00Z"/>
        </w:rPr>
      </w:pPr>
    </w:p>
    <w:p w14:paraId="790F046C" w14:textId="77777777" w:rsidR="00FB55B7" w:rsidRPr="00FB55B7" w:rsidRDefault="00FB55B7" w:rsidP="00FB55B7">
      <w:pPr>
        <w:rPr>
          <w:moveTo w:id="34" w:author="Elodie Darbo" w:date="2022-06-08T12:49:00Z"/>
          <w:rPrChange w:id="35" w:author="Elodie Darbo" w:date="2022-06-08T12:49:00Z">
            <w:rPr>
              <w:moveTo w:id="36" w:author="Elodie Darbo" w:date="2022-06-08T12:49:00Z"/>
              <w:lang w:val="en-US"/>
            </w:rPr>
          </w:rPrChange>
        </w:rPr>
      </w:pPr>
      <w:moveToRangeStart w:id="37" w:author="Elodie Darbo" w:date="2022-06-08T12:49:00Z" w:name="move105584960"/>
      <w:commentRangeStart w:id="38"/>
      <w:moveTo w:id="39" w:author="Elodie Darbo" w:date="2022-06-08T12:49:00Z">
        <w:r w:rsidRPr="00FB55B7">
          <w:rPr>
            <w:rPrChange w:id="40" w:author="Elodie Darbo" w:date="2022-06-08T12:49:00Z">
              <w:rPr>
                <w:lang w:val="en-US"/>
              </w:rPr>
            </w:rPrChange>
          </w:rPr>
          <w:t>\</w:t>
        </w:r>
        <w:proofErr w:type="spellStart"/>
        <w:r w:rsidRPr="00FB55B7">
          <w:rPr>
            <w:rPrChange w:id="41" w:author="Elodie Darbo" w:date="2022-06-08T12:49:00Z">
              <w:rPr>
                <w:lang w:val="en-US"/>
              </w:rPr>
            </w:rPrChange>
          </w:rPr>
          <w:t>begin</w:t>
        </w:r>
        <w:proofErr w:type="spellEnd"/>
        <w:r w:rsidRPr="00FB55B7">
          <w:rPr>
            <w:rPrChange w:id="42" w:author="Elodie Darbo" w:date="2022-06-08T12:49:00Z">
              <w:rPr>
                <w:lang w:val="en-US"/>
              </w:rPr>
            </w:rPrChange>
          </w:rPr>
          <w:t>{figure}</w:t>
        </w:r>
      </w:moveTo>
    </w:p>
    <w:p w14:paraId="502989A9" w14:textId="77777777" w:rsidR="00FB55B7" w:rsidRPr="000C2C9F" w:rsidRDefault="00FB55B7" w:rsidP="00FB55B7">
      <w:pPr>
        <w:rPr>
          <w:moveTo w:id="43" w:author="Elodie Darbo" w:date="2022-06-08T12:49:00Z"/>
          <w:lang w:val="en-US"/>
        </w:rPr>
      </w:pPr>
      <w:moveTo w:id="44" w:author="Elodie Darbo" w:date="2022-06-08T12:49:00Z">
        <w:r w:rsidRPr="00FB55B7">
          <w:rPr>
            <w:rPrChange w:id="45" w:author="Elodie Darbo" w:date="2022-06-08T12:49:00Z">
              <w:rPr>
                <w:lang w:val="en-US"/>
              </w:rPr>
            </w:rPrChange>
          </w:rPr>
          <w:t xml:space="preserve">    </w:t>
        </w:r>
        <w:r w:rsidRPr="000C2C9F">
          <w:rPr>
            <w:lang w:val="en-US"/>
          </w:rPr>
          <w:t>\centering</w:t>
        </w:r>
      </w:moveTo>
    </w:p>
    <w:p w14:paraId="6492FDEC" w14:textId="77777777" w:rsidR="00FB55B7" w:rsidRPr="000C2C9F" w:rsidRDefault="00FB55B7" w:rsidP="00FB55B7">
      <w:pPr>
        <w:rPr>
          <w:moveTo w:id="46" w:author="Elodie Darbo" w:date="2022-06-08T12:49:00Z"/>
          <w:lang w:val="en-US"/>
        </w:rPr>
      </w:pPr>
      <w:moveTo w:id="47" w:author="Elodie Darbo" w:date="2022-06-08T12:49:00Z">
        <w:r w:rsidRPr="000C2C9F">
          <w:rPr>
            <w:lang w:val="en-US"/>
          </w:rPr>
          <w:t xml:space="preserve">    \includegraphics[scale=0.3]{figures/Etat_art/ChAS_visualiser_profil.png}</w:t>
        </w:r>
      </w:moveTo>
    </w:p>
    <w:p w14:paraId="7624254A" w14:textId="0ED65341" w:rsidR="00FB55B7" w:rsidRDefault="00FB55B7" w:rsidP="00FB55B7">
      <w:pPr>
        <w:rPr>
          <w:moveTo w:id="48" w:author="Elodie Darbo" w:date="2022-06-08T12:49:00Z"/>
        </w:rPr>
      </w:pPr>
      <w:moveTo w:id="49" w:author="Elodie Darbo" w:date="2022-06-08T12:49:00Z">
        <w:r w:rsidRPr="000C2C9F">
          <w:rPr>
            <w:lang w:val="en-US"/>
          </w:rPr>
          <w:t xml:space="preserve">    </w:t>
        </w:r>
        <w:r>
          <w:t>\</w:t>
        </w:r>
        <w:proofErr w:type="spellStart"/>
        <w:r>
          <w:t>caption</w:t>
        </w:r>
        <w:proofErr w:type="spellEnd"/>
        <w:r>
          <w:t xml:space="preserve">{Capture d'écran de l'interface graphique du logiciel </w:t>
        </w:r>
        <w:proofErr w:type="spellStart"/>
        <w:r>
          <w:t>ChAS</w:t>
        </w:r>
        <w:proofErr w:type="spellEnd"/>
        <w:r>
          <w:t xml:space="preserve">. Panneau du haut: </w:t>
        </w:r>
      </w:moveTo>
      <w:ins w:id="50" w:author="Elodie Darbo" w:date="2022-06-08T13:08:00Z">
        <w:r w:rsidR="00B335C2">
          <w:t>idéogramme</w:t>
        </w:r>
      </w:ins>
      <w:ins w:id="51" w:author="Elodie Darbo" w:date="2022-06-08T13:12:00Z">
        <w:r w:rsidR="003911E0">
          <w:t>s</w:t>
        </w:r>
      </w:ins>
      <w:ins w:id="52" w:author="Elodie Darbo" w:date="2022-06-08T13:08:00Z">
        <w:r w:rsidR="00B335C2">
          <w:t xml:space="preserve"> représentant </w:t>
        </w:r>
      </w:ins>
      <w:moveTo w:id="53" w:author="Elodie Darbo" w:date="2022-06-08T12:49:00Z">
        <w:r>
          <w:t xml:space="preserve">les chromosomes </w:t>
        </w:r>
        <w:del w:id="54" w:author="Elodie Darbo" w:date="2022-06-08T13:08:00Z">
          <w:r w:rsidDel="00B335C2">
            <w:delText>du profil</w:delText>
          </w:r>
        </w:del>
      </w:moveTo>
      <w:ins w:id="55" w:author="Elodie Darbo" w:date="2022-06-08T13:08:00Z">
        <w:r w:rsidR="00B335C2">
          <w:t>humain</w:t>
        </w:r>
      </w:ins>
      <w:ins w:id="56" w:author="Elodie Darbo" w:date="2022-06-08T13:13:00Z">
        <w:r w:rsidR="003911E0">
          <w:t>s</w:t>
        </w:r>
      </w:ins>
      <w:moveTo w:id="57" w:author="Elodie Darbo" w:date="2022-06-08T12:49:00Z">
        <w:r>
          <w:t xml:space="preserve"> et les </w:t>
        </w:r>
        <w:del w:id="58" w:author="Elodie Darbo" w:date="2022-06-08T13:08:00Z">
          <w:r w:rsidDel="003911E0">
            <w:delText>segments</w:delText>
          </w:r>
        </w:del>
      </w:moveTo>
      <w:ins w:id="59" w:author="Elodie Darbo" w:date="2022-06-08T13:08:00Z">
        <w:r w:rsidR="003911E0">
          <w:t>régions</w:t>
        </w:r>
      </w:ins>
      <w:moveTo w:id="60" w:author="Elodie Darbo" w:date="2022-06-08T12:49:00Z">
        <w:r>
          <w:t xml:space="preserve"> </w:t>
        </w:r>
      </w:moveTo>
      <w:commentRangeEnd w:id="38"/>
      <w:r w:rsidR="003A3B83">
        <w:rPr>
          <w:rStyle w:val="Marquedecommentaire"/>
        </w:rPr>
        <w:lastRenderedPageBreak/>
        <w:commentReference w:id="38"/>
      </w:r>
      <w:moveTo w:id="61" w:author="Elodie Darbo" w:date="2022-06-08T12:49:00Z">
        <w:r>
          <w:t>altéré</w:t>
        </w:r>
      </w:moveTo>
      <w:ins w:id="62" w:author="Elodie Darbo" w:date="2022-06-08T13:08:00Z">
        <w:r w:rsidR="003911E0">
          <w:t>e</w:t>
        </w:r>
      </w:ins>
      <w:moveTo w:id="63" w:author="Elodie Darbo" w:date="2022-06-08T12:49:00Z">
        <w:r>
          <w:t xml:space="preserve">s </w:t>
        </w:r>
        <w:del w:id="64" w:author="Elodie Darbo" w:date="2022-06-08T13:08:00Z">
          <w:r w:rsidDel="003911E0">
            <w:delText xml:space="preserve">qu'ils portent </w:delText>
          </w:r>
        </w:del>
        <w:r>
          <w:t>(en rouge</w:t>
        </w:r>
      </w:moveTo>
      <w:ins w:id="65" w:author="Elodie Darbo" w:date="2022-06-08T13:10:00Z">
        <w:r w:rsidR="003911E0">
          <w:t> :</w:t>
        </w:r>
      </w:ins>
      <w:moveTo w:id="66" w:author="Elodie Darbo" w:date="2022-06-08T12:49:00Z">
        <w:del w:id="67" w:author="Elodie Darbo" w:date="2022-06-08T13:10:00Z">
          <w:r w:rsidDel="003911E0">
            <w:delText>,</w:delText>
          </w:r>
        </w:del>
        <w:r>
          <w:t xml:space="preserve"> segment de perte; en bleu</w:t>
        </w:r>
      </w:moveTo>
      <w:ins w:id="68" w:author="Elodie Darbo" w:date="2022-06-08T13:10:00Z">
        <w:r w:rsidR="003911E0">
          <w:t> :</w:t>
        </w:r>
      </w:ins>
      <w:moveTo w:id="69" w:author="Elodie Darbo" w:date="2022-06-08T12:49:00Z">
        <w:del w:id="70" w:author="Elodie Darbo" w:date="2022-06-08T13:10:00Z">
          <w:r w:rsidDel="003911E0">
            <w:delText>,</w:delText>
          </w:r>
        </w:del>
        <w:r>
          <w:t xml:space="preserve"> segment de gain). </w:t>
        </w:r>
      </w:moveTo>
      <w:ins w:id="71" w:author="Elodie Darbo" w:date="2022-06-08T13:10:00Z">
        <w:r w:rsidR="003911E0">
          <w:t xml:space="preserve">Le rectangle bleu indique la région du génome </w:t>
        </w:r>
      </w:ins>
      <w:ins w:id="72" w:author="Elodie Darbo" w:date="2022-06-08T13:11:00Z">
        <w:r w:rsidR="003911E0">
          <w:t xml:space="preserve">que l’utilisateur souhaite </w:t>
        </w:r>
      </w:ins>
      <w:ins w:id="73" w:author="Elodie Darbo" w:date="2022-06-08T13:12:00Z">
        <w:r w:rsidR="003911E0">
          <w:t xml:space="preserve">agrandir pour obtenir une vue détaillée présentée dans le </w:t>
        </w:r>
      </w:ins>
      <w:moveTo w:id="74" w:author="Elodie Darbo" w:date="2022-06-08T12:49:00Z">
        <w:del w:id="75" w:author="Elodie Darbo" w:date="2022-06-08T13:12:00Z">
          <w:r w:rsidDel="003911E0">
            <w:delText>P</w:delText>
          </w:r>
        </w:del>
      </w:moveTo>
      <w:ins w:id="76" w:author="Elodie Darbo" w:date="2022-06-08T13:12:00Z">
        <w:r w:rsidR="003911E0">
          <w:t>p</w:t>
        </w:r>
      </w:ins>
      <w:moveTo w:id="77" w:author="Elodie Darbo" w:date="2022-06-08T12:49:00Z">
        <w:r>
          <w:t>anneau du bas</w:t>
        </w:r>
      </w:moveTo>
      <w:ins w:id="78" w:author="Elodie Darbo" w:date="2022-06-08T13:13:00Z">
        <w:r w:rsidR="00A15E69">
          <w:t xml:space="preserve">. </w:t>
        </w:r>
      </w:ins>
      <w:ins w:id="79" w:author="Elodie Darbo" w:date="2022-06-08T13:14:00Z">
        <w:r w:rsidR="00A15E69">
          <w:t>Dans c</w:t>
        </w:r>
      </w:ins>
      <w:ins w:id="80" w:author="Elodie Darbo" w:date="2022-06-08T13:13:00Z">
        <w:r w:rsidR="00A15E69">
          <w:t>e pannea</w:t>
        </w:r>
      </w:ins>
      <w:ins w:id="81" w:author="Elodie Darbo" w:date="2022-06-08T13:14:00Z">
        <w:r w:rsidR="00A15E69">
          <w:t xml:space="preserve">u, </w:t>
        </w:r>
      </w:ins>
      <w:ins w:id="82" w:author="Elodie Darbo" w:date="2022-06-08T13:15:00Z">
        <w:r w:rsidR="00A15E69">
          <w:t xml:space="preserve">le segment </w:t>
        </w:r>
      </w:ins>
      <w:ins w:id="83" w:author="Elodie Darbo" w:date="2022-06-08T13:22:00Z">
        <w:r w:rsidR="00A65CE9">
          <w:t xml:space="preserve">rouge </w:t>
        </w:r>
      </w:ins>
      <w:ins w:id="84" w:author="Elodie Darbo" w:date="2022-06-08T13:15:00Z">
        <w:r w:rsidR="00A15E69">
          <w:t xml:space="preserve">correspond </w:t>
        </w:r>
      </w:ins>
      <w:ins w:id="85" w:author="Elodie Darbo" w:date="2022-06-08T13:22:00Z">
        <w:r w:rsidR="00A65CE9">
          <w:t>au</w:t>
        </w:r>
      </w:ins>
      <w:ins w:id="86" w:author="Elodie Darbo" w:date="2022-06-08T13:23:00Z">
        <w:r w:rsidR="00A65CE9">
          <w:t xml:space="preserve"> segment </w:t>
        </w:r>
      </w:ins>
      <w:ins w:id="87" w:author="Elodie Darbo" w:date="2022-06-08T13:25:00Z">
        <w:r w:rsidR="00A65CE9">
          <w:t>perdu (en rouge)</w:t>
        </w:r>
      </w:ins>
      <w:ins w:id="88" w:author="Elodie Darbo" w:date="2022-06-08T13:23:00Z">
        <w:r w:rsidR="00A65CE9">
          <w:t xml:space="preserve"> </w:t>
        </w:r>
      </w:ins>
      <w:ins w:id="89" w:author="Elodie Darbo" w:date="2022-06-08T13:36:00Z">
        <w:r w:rsidR="00620D5A">
          <w:t xml:space="preserve">du chromosome 1 </w:t>
        </w:r>
      </w:ins>
      <w:ins w:id="90" w:author="Elodie Darbo" w:date="2022-06-08T13:23:00Z">
        <w:r w:rsidR="00A65CE9">
          <w:t xml:space="preserve">et </w:t>
        </w:r>
      </w:ins>
      <w:ins w:id="91" w:author="Elodie Darbo" w:date="2022-06-08T13:36:00Z">
        <w:r w:rsidR="00620D5A">
          <w:t>les</w:t>
        </w:r>
      </w:ins>
      <w:ins w:id="92" w:author="Elodie Darbo" w:date="2022-06-08T13:23:00Z">
        <w:r w:rsidR="00A65CE9">
          <w:t xml:space="preserve"> point</w:t>
        </w:r>
      </w:ins>
      <w:ins w:id="93" w:author="Elodie Darbo" w:date="2022-06-08T13:37:00Z">
        <w:r w:rsidR="00620D5A">
          <w:t>s</w:t>
        </w:r>
      </w:ins>
      <w:ins w:id="94" w:author="Elodie Darbo" w:date="2022-06-08T13:23:00Z">
        <w:r w:rsidR="00A65CE9">
          <w:t xml:space="preserve"> </w:t>
        </w:r>
      </w:ins>
      <w:ins w:id="95" w:author="Elodie Darbo" w:date="2022-06-08T13:25:00Z">
        <w:r w:rsidR="00A65CE9">
          <w:t>bleu</w:t>
        </w:r>
      </w:ins>
      <w:ins w:id="96" w:author="Elodie Darbo" w:date="2022-06-08T13:37:00Z">
        <w:r w:rsidR="00620D5A">
          <w:t>s</w:t>
        </w:r>
      </w:ins>
      <w:ins w:id="97" w:author="Elodie Darbo" w:date="2022-06-08T13:25:00Z">
        <w:r w:rsidR="00A65CE9">
          <w:t xml:space="preserve"> </w:t>
        </w:r>
      </w:ins>
      <w:ins w:id="98" w:author="Elodie Darbo" w:date="2022-06-08T13:23:00Z">
        <w:r w:rsidR="00A65CE9">
          <w:t>représente</w:t>
        </w:r>
      </w:ins>
      <w:ins w:id="99" w:author="Elodie Darbo" w:date="2022-06-08T13:37:00Z">
        <w:r w:rsidR="00620D5A">
          <w:t>nt</w:t>
        </w:r>
      </w:ins>
      <w:ins w:id="100" w:author="Elodie Darbo" w:date="2022-06-08T13:23:00Z">
        <w:r w:rsidR="00A65CE9">
          <w:t xml:space="preserve"> </w:t>
        </w:r>
      </w:ins>
      <w:ins w:id="101" w:author="Elodie Darbo" w:date="2022-06-08T13:37:00Z">
        <w:r w:rsidR="00620D5A">
          <w:t>les</w:t>
        </w:r>
      </w:ins>
      <w:ins w:id="102" w:author="Elodie Darbo" w:date="2022-06-08T13:23:00Z">
        <w:r w:rsidR="00A65CE9">
          <w:t xml:space="preserve"> position</w:t>
        </w:r>
      </w:ins>
      <w:ins w:id="103" w:author="Elodie Darbo" w:date="2022-06-08T13:37:00Z">
        <w:r w:rsidR="00620D5A">
          <w:t>s</w:t>
        </w:r>
      </w:ins>
      <w:ins w:id="104" w:author="Elodie Darbo" w:date="2022-06-08T13:23:00Z">
        <w:r w:rsidR="00A65CE9">
          <w:t xml:space="preserve"> génomique</w:t>
        </w:r>
      </w:ins>
      <w:ins w:id="105" w:author="Elodie Darbo" w:date="2022-06-08T13:37:00Z">
        <w:r w:rsidR="00620D5A">
          <w:t>s</w:t>
        </w:r>
      </w:ins>
      <w:ins w:id="106" w:author="Elodie Darbo" w:date="2022-06-08T13:23:00Z">
        <w:r w:rsidR="00A65CE9">
          <w:t xml:space="preserve"> capturée</w:t>
        </w:r>
      </w:ins>
      <w:ins w:id="107" w:author="Elodie Darbo" w:date="2022-06-08T13:37:00Z">
        <w:r w:rsidR="00620D5A">
          <w:t>s</w:t>
        </w:r>
      </w:ins>
      <w:ins w:id="108" w:author="Elodie Darbo" w:date="2022-06-08T13:23:00Z">
        <w:r w:rsidR="00A65CE9">
          <w:t xml:space="preserve"> par les sondes</w:t>
        </w:r>
      </w:ins>
      <w:ins w:id="109" w:author="Elodie Darbo" w:date="2022-06-08T13:37:00Z">
        <w:r w:rsidR="00620D5A">
          <w:t xml:space="preserve"> sur la CGH</w:t>
        </w:r>
      </w:ins>
      <w:ins w:id="110" w:author="Elodie Darbo" w:date="2022-06-08T13:23:00Z">
        <w:r w:rsidR="00A65CE9">
          <w:t xml:space="preserve">. L’axe y indique le </w:t>
        </w:r>
      </w:ins>
      <w:ins w:id="111" w:author="Elodie Darbo" w:date="2022-06-08T13:24:00Z">
        <w:r w:rsidR="00A65CE9">
          <w:t>log ratio et l’axe des abscisses correspond aux position</w:t>
        </w:r>
      </w:ins>
      <w:ins w:id="112" w:author="Elodie Darbo" w:date="2022-06-08T13:25:00Z">
        <w:r w:rsidR="00A65CE9">
          <w:t>s</w:t>
        </w:r>
      </w:ins>
      <w:ins w:id="113" w:author="Elodie Darbo" w:date="2022-06-08T13:24:00Z">
        <w:r w:rsidR="00A65CE9">
          <w:t xml:space="preserve"> génomique</w:t>
        </w:r>
      </w:ins>
      <w:ins w:id="114" w:author="Elodie Darbo" w:date="2022-06-08T13:35:00Z">
        <w:r w:rsidR="00620D5A">
          <w:t>s</w:t>
        </w:r>
      </w:ins>
      <w:moveTo w:id="115" w:author="Elodie Darbo" w:date="2022-06-08T12:49:00Z">
        <w:del w:id="116" w:author="Elodie Darbo" w:date="2022-06-08T13:13:00Z">
          <w:r w:rsidDel="00A15E69">
            <w:delText>:</w:delText>
          </w:r>
        </w:del>
        <w:del w:id="117" w:author="Elodie Darbo" w:date="2022-06-08T13:35:00Z">
          <w:r w:rsidDel="00620D5A">
            <w:delText xml:space="preserve"> vue détaillée </w:delText>
          </w:r>
          <w:commentRangeStart w:id="118"/>
          <w:commentRangeStart w:id="119"/>
          <w:r w:rsidDel="00620D5A">
            <w:delText>du chromosome 1 dans son ensemble</w:delText>
          </w:r>
        </w:del>
      </w:moveTo>
      <w:commentRangeEnd w:id="118"/>
      <w:del w:id="120" w:author="Elodie Darbo" w:date="2022-06-08T13:35:00Z">
        <w:r w:rsidR="003911E0" w:rsidDel="00620D5A">
          <w:rPr>
            <w:rStyle w:val="Marquedecommentaire"/>
          </w:rPr>
          <w:commentReference w:id="118"/>
        </w:r>
      </w:del>
      <w:commentRangeEnd w:id="119"/>
      <w:r w:rsidR="007740F6">
        <w:rPr>
          <w:rStyle w:val="Marquedecommentaire"/>
        </w:rPr>
        <w:commentReference w:id="119"/>
      </w:r>
      <w:moveTo w:id="121" w:author="Elodie Darbo" w:date="2022-06-08T12:49:00Z">
        <w:del w:id="122" w:author="Elodie Darbo" w:date="2022-06-08T13:35:00Z">
          <w:r w:rsidDel="00620D5A">
            <w:delText xml:space="preserve">. </w:delText>
          </w:r>
          <w:commentRangeStart w:id="123"/>
          <w:commentRangeStart w:id="124"/>
          <w:r w:rsidDel="00620D5A">
            <w:delText>En rouge, segment de perte; en bleu</w:delText>
          </w:r>
        </w:del>
      </w:moveTo>
      <w:commentRangeEnd w:id="123"/>
      <w:del w:id="125" w:author="Elodie Darbo" w:date="2022-06-08T13:35:00Z">
        <w:r w:rsidR="00B335C2" w:rsidDel="00620D5A">
          <w:rPr>
            <w:rStyle w:val="Marquedecommentaire"/>
          </w:rPr>
          <w:commentReference w:id="123"/>
        </w:r>
      </w:del>
      <w:commentRangeEnd w:id="124"/>
      <w:r w:rsidR="007740F6">
        <w:rPr>
          <w:rStyle w:val="Marquedecommentaire"/>
        </w:rPr>
        <w:commentReference w:id="124"/>
      </w:r>
      <w:moveTo w:id="126" w:author="Elodie Darbo" w:date="2022-06-08T12:49:00Z">
        <w:del w:id="127" w:author="Elodie Darbo" w:date="2022-06-08T13:35:00Z">
          <w:r w:rsidDel="00620D5A">
            <w:delText>, log Ratio.</w:delText>
          </w:r>
        </w:del>
        <w:r>
          <w:t>}</w:t>
        </w:r>
      </w:moveTo>
    </w:p>
    <w:p w14:paraId="63B790ED" w14:textId="77777777" w:rsidR="00FB55B7" w:rsidRDefault="00FB55B7" w:rsidP="00FB55B7">
      <w:pPr>
        <w:rPr>
          <w:moveTo w:id="128" w:author="Elodie Darbo" w:date="2022-06-08T12:49:00Z"/>
        </w:rPr>
      </w:pPr>
      <w:moveTo w:id="129" w:author="Elodie Darbo" w:date="2022-06-08T12:49:00Z">
        <w:r>
          <w:t xml:space="preserve">    \label{</w:t>
        </w:r>
        <w:proofErr w:type="spellStart"/>
        <w:r>
          <w:t>fig:chas_visu_profile</w:t>
        </w:r>
        <w:proofErr w:type="spellEnd"/>
        <w:r>
          <w:t>}</w:t>
        </w:r>
      </w:moveTo>
    </w:p>
    <w:p w14:paraId="143FB67B" w14:textId="77777777" w:rsidR="00FB55B7" w:rsidRDefault="00FB55B7" w:rsidP="00FB55B7">
      <w:pPr>
        <w:rPr>
          <w:moveTo w:id="130" w:author="Elodie Darbo" w:date="2022-06-08T12:49:00Z"/>
        </w:rPr>
      </w:pPr>
      <w:moveTo w:id="131" w:author="Elodie Darbo" w:date="2022-06-08T12:49:00Z">
        <w:r>
          <w:t>\end{figure}</w:t>
        </w:r>
      </w:moveTo>
    </w:p>
    <w:moveToRangeEnd w:id="37"/>
    <w:p w14:paraId="6458D4E8" w14:textId="77777777" w:rsidR="00FB55B7" w:rsidRDefault="00FB55B7" w:rsidP="000C2C9F">
      <w:pPr>
        <w:rPr>
          <w:ins w:id="132" w:author="Elodie Darbo" w:date="2022-06-08T12:48:00Z"/>
        </w:rPr>
      </w:pPr>
    </w:p>
    <w:p w14:paraId="78A53EA5" w14:textId="7B0042C7" w:rsidR="000C2C9F" w:rsidRDefault="000C2C9F" w:rsidP="000C2C9F">
      <w:commentRangeStart w:id="133"/>
      <w:commentRangeStart w:id="134"/>
      <w:r>
        <w:t xml:space="preserve">Le panneau du bas représente le log Ratio (points en bleu) et le nombre de copies estimé du chromosome entouré en bleu dans le panneau du haut. </w:t>
      </w:r>
      <w:commentRangeEnd w:id="133"/>
      <w:r w:rsidR="00B335C2">
        <w:rPr>
          <w:rStyle w:val="Marquedecommentaire"/>
        </w:rPr>
        <w:commentReference w:id="133"/>
      </w:r>
      <w:commentRangeEnd w:id="134"/>
      <w:r w:rsidR="007740F6">
        <w:rPr>
          <w:rStyle w:val="Marquedecommentaire"/>
        </w:rPr>
        <w:commentReference w:id="134"/>
      </w:r>
      <w:r>
        <w:t xml:space="preserve">Le profil log Ratio peut être séparé en deux régions correspondant aux bras du chromosome 1 séparées par une région intermédiaire dépourvue de points correspondant au centromère, le point de jonction des bras chromosomiques, que la technologie </w:t>
      </w:r>
      <w:proofErr w:type="spellStart"/>
      <w:r>
        <w:t>oncoScan</w:t>
      </w:r>
      <w:proofErr w:type="spellEnd"/>
      <w:r>
        <w:t xml:space="preserve"> CNV ne couvre pas. Les régions des bras ne présentent pas le même log Ratio moyen. Le logiciel </w:t>
      </w:r>
      <w:proofErr w:type="spellStart"/>
      <w:r>
        <w:t>ChAS</w:t>
      </w:r>
      <w:proofErr w:type="spellEnd"/>
      <w:r>
        <w:t xml:space="preserve"> interprète la valeur plus faible du bras p (région de gauche) par la perte d'une copie chromosomique et déclare la région comme étant un segment altéré. Il est aussi possible de manipuler le profil en le recentrant ou en fusionnant des segments, ou de rechercher des gènes spécifiques dans des segments altérés. Ces fonctionnalités du logiciel </w:t>
      </w:r>
      <w:proofErr w:type="spellStart"/>
      <w:r>
        <w:t>ChAS</w:t>
      </w:r>
      <w:proofErr w:type="spellEnd"/>
      <w:r>
        <w:t xml:space="preserve"> ont un intérêt pour une analyse optimale des altérations et sont utilisées en routine dans l'unité de pathologie moléculaire.</w:t>
      </w:r>
    </w:p>
    <w:p w14:paraId="766141F0" w14:textId="5561E489" w:rsidR="000C2C9F" w:rsidRPr="00620D5A" w:rsidDel="00FB55B7" w:rsidRDefault="000C2C9F" w:rsidP="000C2C9F">
      <w:pPr>
        <w:rPr>
          <w:moveFrom w:id="135" w:author="Elodie Darbo" w:date="2022-06-08T12:49:00Z"/>
          <w:rPrChange w:id="136" w:author="Elodie Darbo" w:date="2022-06-08T13:39:00Z">
            <w:rPr>
              <w:moveFrom w:id="137" w:author="Elodie Darbo" w:date="2022-06-08T12:49:00Z"/>
              <w:lang w:val="en-US"/>
            </w:rPr>
          </w:rPrChange>
        </w:rPr>
      </w:pPr>
      <w:moveFromRangeStart w:id="138" w:author="Elodie Darbo" w:date="2022-06-08T12:49:00Z" w:name="move105584960"/>
      <w:moveFrom w:id="139" w:author="Elodie Darbo" w:date="2022-06-08T12:49:00Z">
        <w:r w:rsidRPr="00620D5A" w:rsidDel="00FB55B7">
          <w:rPr>
            <w:rPrChange w:id="140" w:author="Elodie Darbo" w:date="2022-06-08T13:39:00Z">
              <w:rPr>
                <w:lang w:val="en-US"/>
              </w:rPr>
            </w:rPrChange>
          </w:rPr>
          <w:t>\begin{figure}</w:t>
        </w:r>
      </w:moveFrom>
    </w:p>
    <w:p w14:paraId="0C2B9A16" w14:textId="27894246" w:rsidR="000C2C9F" w:rsidRPr="00620D5A" w:rsidDel="00FB55B7" w:rsidRDefault="000C2C9F" w:rsidP="000C2C9F">
      <w:pPr>
        <w:rPr>
          <w:moveFrom w:id="141" w:author="Elodie Darbo" w:date="2022-06-08T12:49:00Z"/>
          <w:rPrChange w:id="142" w:author="Elodie Darbo" w:date="2022-06-08T13:39:00Z">
            <w:rPr>
              <w:moveFrom w:id="143" w:author="Elodie Darbo" w:date="2022-06-08T12:49:00Z"/>
              <w:lang w:val="en-US"/>
            </w:rPr>
          </w:rPrChange>
        </w:rPr>
      </w:pPr>
      <w:moveFrom w:id="144" w:author="Elodie Darbo" w:date="2022-06-08T12:49:00Z">
        <w:r w:rsidRPr="00620D5A" w:rsidDel="00FB55B7">
          <w:rPr>
            <w:rPrChange w:id="145" w:author="Elodie Darbo" w:date="2022-06-08T13:39:00Z">
              <w:rPr>
                <w:lang w:val="en-US"/>
              </w:rPr>
            </w:rPrChange>
          </w:rPr>
          <w:t xml:space="preserve">    \centering</w:t>
        </w:r>
      </w:moveFrom>
    </w:p>
    <w:p w14:paraId="7FC3083E" w14:textId="57C03D7D" w:rsidR="000C2C9F" w:rsidRPr="00620D5A" w:rsidDel="00FB55B7" w:rsidRDefault="000C2C9F" w:rsidP="000C2C9F">
      <w:pPr>
        <w:rPr>
          <w:moveFrom w:id="146" w:author="Elodie Darbo" w:date="2022-06-08T12:49:00Z"/>
          <w:rPrChange w:id="147" w:author="Elodie Darbo" w:date="2022-06-08T13:39:00Z">
            <w:rPr>
              <w:moveFrom w:id="148" w:author="Elodie Darbo" w:date="2022-06-08T12:49:00Z"/>
              <w:lang w:val="en-US"/>
            </w:rPr>
          </w:rPrChange>
        </w:rPr>
      </w:pPr>
      <w:moveFrom w:id="149" w:author="Elodie Darbo" w:date="2022-06-08T12:49:00Z">
        <w:r w:rsidRPr="00620D5A" w:rsidDel="00FB55B7">
          <w:rPr>
            <w:rPrChange w:id="150" w:author="Elodie Darbo" w:date="2022-06-08T13:39:00Z">
              <w:rPr>
                <w:lang w:val="en-US"/>
              </w:rPr>
            </w:rPrChange>
          </w:rPr>
          <w:t xml:space="preserve">    \includegraphics[scale=0.3]{figures/Etat_art/ChAS_visualiser_profil.png}</w:t>
        </w:r>
      </w:moveFrom>
    </w:p>
    <w:p w14:paraId="782032F3" w14:textId="1D99046B" w:rsidR="000C2C9F" w:rsidDel="00FB55B7" w:rsidRDefault="000C2C9F" w:rsidP="000C2C9F">
      <w:pPr>
        <w:rPr>
          <w:moveFrom w:id="151" w:author="Elodie Darbo" w:date="2022-06-08T12:49:00Z"/>
        </w:rPr>
      </w:pPr>
      <w:moveFrom w:id="152" w:author="Elodie Darbo" w:date="2022-06-08T12:49:00Z">
        <w:r w:rsidRPr="00620D5A" w:rsidDel="00FB55B7">
          <w:rPr>
            <w:rPrChange w:id="153" w:author="Elodie Darbo" w:date="2022-06-08T13:39:00Z">
              <w:rPr>
                <w:lang w:val="en-US"/>
              </w:rPr>
            </w:rPrChange>
          </w:rPr>
          <w:t xml:space="preserve">    </w:t>
        </w:r>
        <w:r w:rsidDel="00FB55B7">
          <w:t>\caption{Capture d'écran de l'interface graphique du logiciel ChAS. Panneau du haut: les chromosomes du profil et les segments altérés qu'ils portent (en rouge, segment de perte; en bleu, segment de gain). Panneau du bas: vue détaillée du chromosome 1 dans son ensemble. En rouge, segment de perte; en bleu, log Ratio.}</w:t>
        </w:r>
      </w:moveFrom>
    </w:p>
    <w:p w14:paraId="064F7B02" w14:textId="124B519E" w:rsidR="000C2C9F" w:rsidDel="00FB55B7" w:rsidRDefault="000C2C9F" w:rsidP="000C2C9F">
      <w:pPr>
        <w:rPr>
          <w:moveFrom w:id="154" w:author="Elodie Darbo" w:date="2022-06-08T12:49:00Z"/>
        </w:rPr>
      </w:pPr>
      <w:moveFrom w:id="155" w:author="Elodie Darbo" w:date="2022-06-08T12:49:00Z">
        <w:r w:rsidDel="00FB55B7">
          <w:t xml:space="preserve">    \label{fig:chas_visu_profile}</w:t>
        </w:r>
      </w:moveFrom>
    </w:p>
    <w:p w14:paraId="322EB067" w14:textId="6E86DE95" w:rsidR="000C2C9F" w:rsidDel="00FB55B7" w:rsidRDefault="000C2C9F" w:rsidP="000C2C9F">
      <w:pPr>
        <w:rPr>
          <w:moveFrom w:id="156" w:author="Elodie Darbo" w:date="2022-06-08T12:49:00Z"/>
        </w:rPr>
      </w:pPr>
      <w:moveFrom w:id="157" w:author="Elodie Darbo" w:date="2022-06-08T12:49:00Z">
        <w:r w:rsidDel="00FB55B7">
          <w:t>\end{figure}</w:t>
        </w:r>
      </w:moveFrom>
    </w:p>
    <w:moveFromRangeEnd w:id="138"/>
    <w:p w14:paraId="44322D7E" w14:textId="77777777" w:rsidR="000C2C9F" w:rsidRDefault="000C2C9F" w:rsidP="000C2C9F"/>
    <w:p w14:paraId="54081EF4" w14:textId="2DF6E026" w:rsidR="000C2C9F" w:rsidRDefault="000C2C9F" w:rsidP="000C2C9F">
      <w:r>
        <w:t xml:space="preserve">Pour plusieurs raisons, le logiciel </w:t>
      </w:r>
      <w:proofErr w:type="spellStart"/>
      <w:r>
        <w:t>ChAS</w:t>
      </w:r>
      <w:proofErr w:type="spellEnd"/>
      <w:r>
        <w:t xml:space="preserve"> ne peut pas entièrement répondre aux besoins de ce projet. D'abord, le calcul du GI ne peut pas être automatisé avec </w:t>
      </w:r>
      <w:proofErr w:type="spellStart"/>
      <w:r>
        <w:t>ChAS</w:t>
      </w:r>
      <w:proofErr w:type="spellEnd"/>
      <w:r>
        <w:t xml:space="preserve">. Le recentrage et la fusion des segments, </w:t>
      </w:r>
      <w:commentRangeStart w:id="158"/>
      <w:commentRangeStart w:id="159"/>
      <w:r>
        <w:t>s</w:t>
      </w:r>
      <w:ins w:id="160" w:author="Elodie Darbo" w:date="2022-06-08T13:39:00Z">
        <w:r w:rsidR="00620D5A">
          <w:t>’</w:t>
        </w:r>
      </w:ins>
      <w:r>
        <w:t>ils</w:t>
      </w:r>
      <w:commentRangeEnd w:id="158"/>
      <w:r w:rsidR="007551DC">
        <w:rPr>
          <w:rStyle w:val="Marquedecommentaire"/>
        </w:rPr>
        <w:commentReference w:id="158"/>
      </w:r>
      <w:commentRangeEnd w:id="159"/>
      <w:r w:rsidR="00EF66C9">
        <w:rPr>
          <w:rStyle w:val="Marquedecommentaire"/>
        </w:rPr>
        <w:commentReference w:id="159"/>
      </w:r>
      <w:r>
        <w:t xml:space="preserve"> ont lieu d'être effectués, sont également des étapes manuelles. Plus nombreuses sont les interventions humaines, plus grand est le risque d'erreur humaine, ce qui souligne l'importance de l'automatisation\cite{christinat2021automated}.</w:t>
      </w:r>
    </w:p>
    <w:p w14:paraId="56984ADC" w14:textId="77777777" w:rsidR="000C2C9F" w:rsidRDefault="000C2C9F" w:rsidP="000C2C9F">
      <w:r>
        <w:t xml:space="preserve">Ensuite, le logiciel n'offre pas une vue en détail sur les méthodes de calcul qu'il emploie et les traitements qu'il applique aux données. D'autre part, on ne connaît pas les biais inhérents à ce logiciel, car ses résultats n'ont jamais été validés à l'aide d'une autre technologie (c'est le cas pour la plupart des logiciels propriétaires utilisés dans le domaine du diagnostic cancer). Enfin, la reproductibilité des résultats est limitée par le fait que </w:t>
      </w:r>
      <w:proofErr w:type="spellStart"/>
      <w:r>
        <w:t>ChAS</w:t>
      </w:r>
      <w:proofErr w:type="spellEnd"/>
      <w:r>
        <w:t xml:space="preserve"> n'est pas libre de droits.\\ </w:t>
      </w:r>
    </w:p>
    <w:p w14:paraId="2B7CBA0E" w14:textId="7999CB60" w:rsidR="000C2C9F" w:rsidDel="00CB2276" w:rsidRDefault="000C2C9F" w:rsidP="000C2C9F">
      <w:pPr>
        <w:rPr>
          <w:del w:id="161" w:author="Elodie Darbo" w:date="2022-06-08T13:40:00Z"/>
        </w:rPr>
      </w:pPr>
      <w:commentRangeStart w:id="162"/>
      <w:del w:id="163" w:author="Elodie Darbo" w:date="2022-06-08T13:40:00Z">
        <w:r w:rsidDel="00CB2276">
          <w:delText>On étudie ici quatre outils libre de droits qui sont tous des packages R.</w:delText>
        </w:r>
      </w:del>
      <w:commentRangeEnd w:id="162"/>
      <w:r w:rsidR="00EF66C9">
        <w:rPr>
          <w:rStyle w:val="Marquedecommentaire"/>
        </w:rPr>
        <w:commentReference w:id="162"/>
      </w:r>
    </w:p>
    <w:p w14:paraId="6AFA86A5" w14:textId="77777777" w:rsidR="000C2C9F" w:rsidRPr="00CB2276" w:rsidRDefault="000C2C9F" w:rsidP="000C2C9F">
      <w:pPr>
        <w:rPr>
          <w:color w:val="00B050"/>
          <w:rPrChange w:id="164" w:author="Elodie Darbo" w:date="2022-06-08T13:40:00Z">
            <w:rPr/>
          </w:rPrChange>
        </w:rPr>
      </w:pPr>
      <w:r w:rsidRPr="00CB2276">
        <w:rPr>
          <w:color w:val="00B050"/>
          <w:rPrChange w:id="165" w:author="Elodie Darbo" w:date="2022-06-08T13:40:00Z">
            <w:rPr/>
          </w:rPrChange>
        </w:rPr>
        <w:t>% pas de possibilité de calculer *directement* ce score ni d'autres: si on veut, plus tard, ajouter des calculs de scores, on pourra plus facilement le faire avec un package R.</w:t>
      </w:r>
    </w:p>
    <w:p w14:paraId="280C66CC" w14:textId="77777777" w:rsidR="000C2C9F" w:rsidRDefault="000C2C9F" w:rsidP="000C2C9F"/>
    <w:p w14:paraId="7ED06783" w14:textId="77777777" w:rsidR="000C2C9F" w:rsidRDefault="000C2C9F" w:rsidP="000C2C9F"/>
    <w:p w14:paraId="1C2010C4" w14:textId="3DCA386B" w:rsidR="000C2C9F" w:rsidRPr="00CB2276" w:rsidDel="00FB55B7" w:rsidRDefault="000C2C9F" w:rsidP="000C2C9F">
      <w:pPr>
        <w:rPr>
          <w:moveFrom w:id="166" w:author="Elodie Darbo" w:date="2022-06-08T12:48:00Z"/>
          <w:rPrChange w:id="167" w:author="Elodie Darbo" w:date="2022-06-08T13:41:00Z">
            <w:rPr>
              <w:moveFrom w:id="168" w:author="Elodie Darbo" w:date="2022-06-08T12:48:00Z"/>
              <w:lang w:val="en-US"/>
            </w:rPr>
          </w:rPrChange>
        </w:rPr>
      </w:pPr>
      <w:moveFromRangeStart w:id="169" w:author="Elodie Darbo" w:date="2022-06-08T12:48:00Z" w:name="move105584946"/>
      <w:commentRangeStart w:id="170"/>
      <w:moveFrom w:id="171" w:author="Elodie Darbo" w:date="2022-06-08T12:48:00Z">
        <w:r w:rsidRPr="00CB2276" w:rsidDel="00FB55B7">
          <w:rPr>
            <w:rPrChange w:id="172" w:author="Elodie Darbo" w:date="2022-06-08T13:41:00Z">
              <w:rPr>
                <w:lang w:val="en-US"/>
              </w:rPr>
            </w:rPrChange>
          </w:rPr>
          <w:lastRenderedPageBreak/>
          <w:t>\begin{figure}</w:t>
        </w:r>
      </w:moveFrom>
    </w:p>
    <w:p w14:paraId="152FF291" w14:textId="11E32EE0" w:rsidR="000C2C9F" w:rsidRPr="00CB2276" w:rsidDel="00FB55B7" w:rsidRDefault="000C2C9F" w:rsidP="000C2C9F">
      <w:pPr>
        <w:rPr>
          <w:moveFrom w:id="173" w:author="Elodie Darbo" w:date="2022-06-08T12:48:00Z"/>
          <w:rPrChange w:id="174" w:author="Elodie Darbo" w:date="2022-06-08T13:41:00Z">
            <w:rPr>
              <w:moveFrom w:id="175" w:author="Elodie Darbo" w:date="2022-06-08T12:48:00Z"/>
              <w:lang w:val="en-US"/>
            </w:rPr>
          </w:rPrChange>
        </w:rPr>
      </w:pPr>
      <w:moveFrom w:id="176" w:author="Elodie Darbo" w:date="2022-06-08T12:48:00Z">
        <w:r w:rsidRPr="00CB2276" w:rsidDel="00FB55B7">
          <w:rPr>
            <w:rPrChange w:id="177" w:author="Elodie Darbo" w:date="2022-06-08T13:41:00Z">
              <w:rPr>
                <w:lang w:val="en-US"/>
              </w:rPr>
            </w:rPrChange>
          </w:rPr>
          <w:t xml:space="preserve">    \centering</w:t>
        </w:r>
      </w:moveFrom>
    </w:p>
    <w:p w14:paraId="6B796377" w14:textId="5389FE39" w:rsidR="000C2C9F" w:rsidRPr="00CB2276" w:rsidDel="00FB55B7" w:rsidRDefault="000C2C9F" w:rsidP="000C2C9F">
      <w:pPr>
        <w:rPr>
          <w:moveFrom w:id="178" w:author="Elodie Darbo" w:date="2022-06-08T12:48:00Z"/>
          <w:rPrChange w:id="179" w:author="Elodie Darbo" w:date="2022-06-08T13:41:00Z">
            <w:rPr>
              <w:moveFrom w:id="180" w:author="Elodie Darbo" w:date="2022-06-08T12:48:00Z"/>
              <w:lang w:val="en-US"/>
            </w:rPr>
          </w:rPrChange>
        </w:rPr>
      </w:pPr>
      <w:moveFrom w:id="181" w:author="Elodie Darbo" w:date="2022-06-08T12:48:00Z">
        <w:r w:rsidRPr="00CB2276" w:rsidDel="00FB55B7">
          <w:rPr>
            <w:rPrChange w:id="182" w:author="Elodie Darbo" w:date="2022-06-08T13:41:00Z">
              <w:rPr>
                <w:lang w:val="en-US"/>
              </w:rPr>
            </w:rPrChange>
          </w:rPr>
          <w:t xml:space="preserve">    \includegraphics[scale=0.4]{figures/pipelines/ChAS_pipeline(2)(2).drawio.png}</w:t>
        </w:r>
      </w:moveFrom>
    </w:p>
    <w:p w14:paraId="2AE9AE50" w14:textId="51F18B22" w:rsidR="000C2C9F" w:rsidDel="00FB55B7" w:rsidRDefault="000C2C9F" w:rsidP="000C2C9F">
      <w:pPr>
        <w:rPr>
          <w:moveFrom w:id="183" w:author="Elodie Darbo" w:date="2022-06-08T12:48:00Z"/>
        </w:rPr>
      </w:pPr>
      <w:moveFrom w:id="184" w:author="Elodie Darbo" w:date="2022-06-08T12:48:00Z">
        <w:r w:rsidRPr="00CB2276" w:rsidDel="00FB55B7">
          <w:rPr>
            <w:rPrChange w:id="185" w:author="Elodie Darbo" w:date="2022-06-08T13:41:00Z">
              <w:rPr>
                <w:lang w:val="en-US"/>
              </w:rPr>
            </w:rPrChange>
          </w:rPr>
          <w:t xml:space="preserve">    </w:t>
        </w:r>
        <w:r w:rsidDel="00FB55B7">
          <w:t>\caption{Le Pipeline du logiciel ChAS qui détermine les altérations de nombre de copies.  Boîtes blanches, données. Boîtes orange, étapes de traitement des données. Hidden Markov Model, Modèle de Markov caché.}</w:t>
        </w:r>
      </w:moveFrom>
    </w:p>
    <w:p w14:paraId="61D1040F" w14:textId="3A736C05" w:rsidR="000C2C9F" w:rsidDel="00FB55B7" w:rsidRDefault="000C2C9F" w:rsidP="000C2C9F">
      <w:pPr>
        <w:rPr>
          <w:moveFrom w:id="186" w:author="Elodie Darbo" w:date="2022-06-08T12:48:00Z"/>
        </w:rPr>
      </w:pPr>
      <w:moveFrom w:id="187" w:author="Elodie Darbo" w:date="2022-06-08T12:48:00Z">
        <w:r w:rsidDel="00FB55B7">
          <w:t xml:space="preserve">    \label{fig:chas_pipe}</w:t>
        </w:r>
      </w:moveFrom>
    </w:p>
    <w:p w14:paraId="2A959ADA" w14:textId="7903DF65" w:rsidR="000C2C9F" w:rsidDel="00FB55B7" w:rsidRDefault="000C2C9F" w:rsidP="000C2C9F">
      <w:pPr>
        <w:rPr>
          <w:moveFrom w:id="188" w:author="Elodie Darbo" w:date="2022-06-08T12:48:00Z"/>
        </w:rPr>
      </w:pPr>
      <w:moveFrom w:id="189" w:author="Elodie Darbo" w:date="2022-06-08T12:48:00Z">
        <w:r w:rsidDel="00FB55B7">
          <w:t>\end{figure}</w:t>
        </w:r>
      </w:moveFrom>
      <w:commentRangeEnd w:id="170"/>
      <w:r w:rsidR="00EF66C9">
        <w:rPr>
          <w:rStyle w:val="Marquedecommentaire"/>
        </w:rPr>
        <w:commentReference w:id="170"/>
      </w:r>
    </w:p>
    <w:moveFromRangeEnd w:id="169"/>
    <w:p w14:paraId="48626A25" w14:textId="77777777" w:rsidR="000C2C9F" w:rsidRDefault="000C2C9F" w:rsidP="000C2C9F"/>
    <w:p w14:paraId="028EFC31" w14:textId="77777777" w:rsidR="000C2C9F" w:rsidRDefault="000C2C9F" w:rsidP="000C2C9F"/>
    <w:p w14:paraId="426D82BF" w14:textId="77777777" w:rsidR="000C2C9F" w:rsidRDefault="000C2C9F" w:rsidP="000C2C9F"/>
    <w:p w14:paraId="7E3DB3E6" w14:textId="77777777" w:rsidR="000C2C9F" w:rsidRDefault="000C2C9F" w:rsidP="000C2C9F"/>
    <w:p w14:paraId="202B7F95" w14:textId="77777777" w:rsidR="000C2C9F" w:rsidRDefault="000C2C9F" w:rsidP="000C2C9F"/>
    <w:p w14:paraId="3FCA48E0" w14:textId="77777777" w:rsidR="000C2C9F" w:rsidRDefault="000C2C9F" w:rsidP="000C2C9F"/>
    <w:p w14:paraId="4E5A99BB" w14:textId="77777777" w:rsidR="000C2C9F" w:rsidRDefault="000C2C9F" w:rsidP="000C2C9F"/>
    <w:p w14:paraId="04C88B68" w14:textId="77777777" w:rsidR="000C2C9F" w:rsidRDefault="000C2C9F" w:rsidP="000C2C9F"/>
    <w:p w14:paraId="1C98BA8C" w14:textId="77777777" w:rsidR="000C2C9F" w:rsidRDefault="000C2C9F" w:rsidP="000C2C9F"/>
    <w:p w14:paraId="2A395551" w14:textId="77777777" w:rsidR="000C2C9F" w:rsidRDefault="000C2C9F" w:rsidP="000C2C9F"/>
    <w:p w14:paraId="748AD0B3" w14:textId="77777777" w:rsidR="000C2C9F" w:rsidRDefault="000C2C9F" w:rsidP="000C2C9F">
      <w:r>
        <w:t xml:space="preserve">%%%% </w:t>
      </w:r>
      <w:proofErr w:type="spellStart"/>
      <w:r>
        <w:t>oncoscanR</w:t>
      </w:r>
      <w:proofErr w:type="spellEnd"/>
      <w:r>
        <w:t xml:space="preserve"> </w:t>
      </w:r>
      <w:proofErr w:type="spellStart"/>
      <w:r>
        <w:t>merged</w:t>
      </w:r>
      <w:proofErr w:type="spellEnd"/>
    </w:p>
    <w:p w14:paraId="0C755FC9" w14:textId="77777777" w:rsidR="000C2C9F" w:rsidRDefault="000C2C9F" w:rsidP="000C2C9F">
      <w:r>
        <w:t>\</w:t>
      </w:r>
      <w:proofErr w:type="spellStart"/>
      <w:r>
        <w:t>subsection</w:t>
      </w:r>
      <w:proofErr w:type="spellEnd"/>
      <w:r>
        <w:t>{</w:t>
      </w:r>
      <w:proofErr w:type="spellStart"/>
      <w:r>
        <w:t>oncoscanR</w:t>
      </w:r>
      <w:proofErr w:type="spellEnd"/>
      <w:r>
        <w:t>}</w:t>
      </w:r>
    </w:p>
    <w:p w14:paraId="0B511355" w14:textId="569B8661" w:rsidR="00CB2276" w:rsidRDefault="000C2C9F" w:rsidP="000C2C9F">
      <w:pPr>
        <w:rPr>
          <w:ins w:id="190" w:author="Elodie Darbo" w:date="2022-06-08T13:41:00Z"/>
        </w:rPr>
      </w:pPr>
      <w:proofErr w:type="spellStart"/>
      <w:r>
        <w:t>OncoscanR</w:t>
      </w:r>
      <w:proofErr w:type="spellEnd"/>
      <w:r>
        <w:t>\cite{christinat2021automated} est un package R qui détermine les altérations de nombre de copies à l'échelle des bras chromosomiques en deux étapes (fig.\</w:t>
      </w:r>
      <w:proofErr w:type="spellStart"/>
      <w:r>
        <w:t>ref</w:t>
      </w:r>
      <w:proofErr w:type="spellEnd"/>
      <w:r>
        <w:t>{</w:t>
      </w:r>
      <w:proofErr w:type="spellStart"/>
      <w:r>
        <w:t>fig:O_pipe</w:t>
      </w:r>
      <w:proofErr w:type="spellEnd"/>
      <w:r>
        <w:t xml:space="preserve">}). </w:t>
      </w:r>
    </w:p>
    <w:p w14:paraId="66B8DDDF" w14:textId="77777777" w:rsidR="00CB2276" w:rsidRPr="000C2C9F" w:rsidRDefault="00CB2276" w:rsidP="00CB2276">
      <w:pPr>
        <w:rPr>
          <w:moveTo w:id="191" w:author="Elodie Darbo" w:date="2022-06-08T13:42:00Z"/>
          <w:lang w:val="en-US"/>
        </w:rPr>
      </w:pPr>
      <w:moveToRangeStart w:id="192" w:author="Elodie Darbo" w:date="2022-06-08T13:42:00Z" w:name="move105588141"/>
    </w:p>
    <w:p w14:paraId="5D249E06" w14:textId="77777777" w:rsidR="00CB2276" w:rsidRPr="000C2C9F" w:rsidRDefault="00CB2276" w:rsidP="00CB2276">
      <w:pPr>
        <w:rPr>
          <w:moveTo w:id="193" w:author="Elodie Darbo" w:date="2022-06-08T13:42:00Z"/>
          <w:lang w:val="en-US"/>
        </w:rPr>
      </w:pPr>
      <w:moveTo w:id="194" w:author="Elodie Darbo" w:date="2022-06-08T13:42:00Z">
        <w:r w:rsidRPr="000C2C9F">
          <w:rPr>
            <w:lang w:val="en-US"/>
          </w:rPr>
          <w:t>\begin{figure}</w:t>
        </w:r>
      </w:moveTo>
    </w:p>
    <w:p w14:paraId="60CF3DEB" w14:textId="77777777" w:rsidR="00CB2276" w:rsidRPr="000C2C9F" w:rsidRDefault="00CB2276" w:rsidP="00CB2276">
      <w:pPr>
        <w:rPr>
          <w:moveTo w:id="195" w:author="Elodie Darbo" w:date="2022-06-08T13:42:00Z"/>
          <w:lang w:val="en-US"/>
        </w:rPr>
      </w:pPr>
      <w:moveTo w:id="196" w:author="Elodie Darbo" w:date="2022-06-08T13:42:00Z">
        <w:r w:rsidRPr="000C2C9F">
          <w:rPr>
            <w:lang w:val="en-US"/>
          </w:rPr>
          <w:t xml:space="preserve">    \centering</w:t>
        </w:r>
      </w:moveTo>
    </w:p>
    <w:p w14:paraId="0987563D" w14:textId="77777777" w:rsidR="00CB2276" w:rsidRPr="000C2C9F" w:rsidRDefault="00CB2276" w:rsidP="00CB2276">
      <w:pPr>
        <w:rPr>
          <w:moveTo w:id="197" w:author="Elodie Darbo" w:date="2022-06-08T13:42:00Z"/>
          <w:lang w:val="en-US"/>
        </w:rPr>
      </w:pPr>
      <w:moveTo w:id="198" w:author="Elodie Darbo" w:date="2022-06-08T13:42:00Z">
        <w:r w:rsidRPr="000C2C9F">
          <w:rPr>
            <w:lang w:val="en-US"/>
          </w:rPr>
          <w:t xml:space="preserve">    \</w:t>
        </w:r>
        <w:proofErr w:type="gramStart"/>
        <w:r w:rsidRPr="000C2C9F">
          <w:rPr>
            <w:lang w:val="en-US"/>
          </w:rPr>
          <w:t>includegraphics[</w:t>
        </w:r>
        <w:proofErr w:type="gramEnd"/>
        <w:r w:rsidRPr="000C2C9F">
          <w:rPr>
            <w:lang w:val="en-US"/>
          </w:rPr>
          <w:t>scale=0.4]{figures/pipelines/oncoscanR_pipeline(2)(1)(1).drawio(1).png}</w:t>
        </w:r>
      </w:moveTo>
    </w:p>
    <w:p w14:paraId="28040AEC" w14:textId="77777777" w:rsidR="00CB2276" w:rsidRPr="000C2C9F" w:rsidRDefault="00CB2276" w:rsidP="00CB2276">
      <w:pPr>
        <w:rPr>
          <w:moveTo w:id="199" w:author="Elodie Darbo" w:date="2022-06-08T13:42:00Z"/>
          <w:lang w:val="en-US"/>
        </w:rPr>
      </w:pPr>
      <w:moveTo w:id="200" w:author="Elodie Darbo" w:date="2022-06-08T13:42:00Z">
        <w:r w:rsidRPr="000C2C9F">
          <w:rPr>
            <w:lang w:val="en-US"/>
          </w:rPr>
          <w:t xml:space="preserve">    </w:t>
        </w:r>
        <w:r>
          <w:t>\</w:t>
        </w:r>
        <w:proofErr w:type="spellStart"/>
        <w:r>
          <w:t>caption</w:t>
        </w:r>
        <w:proofErr w:type="spellEnd"/>
        <w:r>
          <w:t>{Le Pipeline d'</w:t>
        </w:r>
        <w:proofErr w:type="spellStart"/>
        <w:r>
          <w:t>OncoscanR</w:t>
        </w:r>
        <w:proofErr w:type="spellEnd"/>
        <w:r>
          <w:t xml:space="preserve"> qui détermine les altérations de nombre de copies. Boîtes blanches, fichiers de données ou objets R. Boîtes orange, étapes de traitement des données. </w:t>
        </w:r>
        <w:r w:rsidRPr="000C2C9F">
          <w:rPr>
            <w:lang w:val="en-US"/>
          </w:rPr>
          <w:t xml:space="preserve">LST, Large-Scale state Transition. LOH, Loss </w:t>
        </w:r>
        <w:proofErr w:type="gramStart"/>
        <w:r w:rsidRPr="000C2C9F">
          <w:rPr>
            <w:lang w:val="en-US"/>
          </w:rPr>
          <w:t>Of</w:t>
        </w:r>
        <w:proofErr w:type="gramEnd"/>
        <w:r w:rsidRPr="000C2C9F">
          <w:rPr>
            <w:lang w:val="en-US"/>
          </w:rPr>
          <w:t xml:space="preserve"> Heterozygosity. TD+, Tandem Duplication positive.}</w:t>
        </w:r>
      </w:moveTo>
    </w:p>
    <w:p w14:paraId="3E23D261" w14:textId="77777777" w:rsidR="00CB2276" w:rsidRPr="000C2C9F" w:rsidRDefault="00CB2276" w:rsidP="00CB2276">
      <w:pPr>
        <w:rPr>
          <w:moveTo w:id="201" w:author="Elodie Darbo" w:date="2022-06-08T13:42:00Z"/>
          <w:lang w:val="en-US"/>
        </w:rPr>
      </w:pPr>
      <w:moveTo w:id="202" w:author="Elodie Darbo" w:date="2022-06-08T13:42:00Z">
        <w:r w:rsidRPr="000C2C9F">
          <w:rPr>
            <w:lang w:val="en-US"/>
          </w:rPr>
          <w:t xml:space="preserve">    \label{</w:t>
        </w:r>
        <w:proofErr w:type="spellStart"/>
        <w:r w:rsidRPr="000C2C9F">
          <w:rPr>
            <w:lang w:val="en-US"/>
          </w:rPr>
          <w:t>fig:O_pipe</w:t>
        </w:r>
        <w:proofErr w:type="spellEnd"/>
        <w:r w:rsidRPr="000C2C9F">
          <w:rPr>
            <w:lang w:val="en-US"/>
          </w:rPr>
          <w:t>}</w:t>
        </w:r>
      </w:moveTo>
    </w:p>
    <w:p w14:paraId="7F4ABA7C" w14:textId="77777777" w:rsidR="00CB2276" w:rsidRPr="000C2C9F" w:rsidRDefault="00CB2276" w:rsidP="00CB2276">
      <w:pPr>
        <w:rPr>
          <w:moveTo w:id="203" w:author="Elodie Darbo" w:date="2022-06-08T13:42:00Z"/>
          <w:lang w:val="en-US"/>
        </w:rPr>
      </w:pPr>
      <w:moveTo w:id="204" w:author="Elodie Darbo" w:date="2022-06-08T13:42:00Z">
        <w:r w:rsidRPr="000C2C9F">
          <w:rPr>
            <w:lang w:val="en-US"/>
          </w:rPr>
          <w:t>\end{figure}</w:t>
        </w:r>
      </w:moveTo>
    </w:p>
    <w:moveToRangeEnd w:id="192"/>
    <w:p w14:paraId="740C4170" w14:textId="77777777" w:rsidR="00CB2276" w:rsidRPr="00CB2276" w:rsidRDefault="00CB2276" w:rsidP="000C2C9F">
      <w:pPr>
        <w:rPr>
          <w:ins w:id="205" w:author="Elodie Darbo" w:date="2022-06-08T13:42:00Z"/>
          <w:lang w:val="en-US"/>
          <w:rPrChange w:id="206" w:author="Elodie Darbo" w:date="2022-06-08T13:42:00Z">
            <w:rPr>
              <w:ins w:id="207" w:author="Elodie Darbo" w:date="2022-06-08T13:42:00Z"/>
            </w:rPr>
          </w:rPrChange>
        </w:rPr>
      </w:pPr>
    </w:p>
    <w:p w14:paraId="31A98C1C" w14:textId="70C6E920" w:rsidR="00CB2276" w:rsidRDefault="000C2C9F" w:rsidP="000C2C9F">
      <w:pPr>
        <w:rPr>
          <w:ins w:id="208" w:author="Elodie Darbo" w:date="2022-06-08T13:42:00Z"/>
        </w:rPr>
      </w:pPr>
      <w:r>
        <w:t xml:space="preserve">D'abord, les segments altérés déterminés par le logiciel </w:t>
      </w:r>
      <w:proofErr w:type="spellStart"/>
      <w:r>
        <w:t>ChAS</w:t>
      </w:r>
      <w:proofErr w:type="spellEnd"/>
      <w:r>
        <w:t xml:space="preserve"> subissent un </w:t>
      </w:r>
      <w:commentRangeStart w:id="209"/>
      <w:r>
        <w:t>nettoyage</w:t>
      </w:r>
      <w:ins w:id="210" w:author="Elodie Darbo" w:date="2022-06-08T13:43:00Z">
        <w:r w:rsidR="00CB2276">
          <w:t> :</w:t>
        </w:r>
      </w:ins>
      <w:del w:id="211" w:author="Elodie Darbo" w:date="2022-06-08T13:43:00Z">
        <w:r w:rsidDel="00CB2276">
          <w:delText>.</w:delText>
        </w:r>
      </w:del>
      <w:r>
        <w:t xml:space="preserve"> </w:t>
      </w:r>
      <w:del w:id="212" w:author="Elodie Darbo" w:date="2022-06-08T13:43:00Z">
        <w:r w:rsidDel="00CB2276">
          <w:delText xml:space="preserve">Les </w:delText>
        </w:r>
      </w:del>
      <w:ins w:id="213" w:author="Elodie Darbo" w:date="2022-06-08T13:43:00Z">
        <w:r w:rsidR="00CB2276">
          <w:t xml:space="preserve">les </w:t>
        </w:r>
      </w:ins>
      <w:commentRangeEnd w:id="209"/>
      <w:r w:rsidR="007551DC">
        <w:rPr>
          <w:rStyle w:val="Marquedecommentaire"/>
        </w:rPr>
        <w:commentReference w:id="209"/>
      </w:r>
      <w:r>
        <w:t xml:space="preserve">segments de moins de 300 </w:t>
      </w:r>
      <w:proofErr w:type="spellStart"/>
      <w:r>
        <w:t>Kbp</w:t>
      </w:r>
      <w:proofErr w:type="spellEnd"/>
      <w:r>
        <w:t xml:space="preserve"> (milliers de paires de bases) sont supprimés (fig. \</w:t>
      </w:r>
      <w:proofErr w:type="spellStart"/>
      <w:proofErr w:type="gramStart"/>
      <w:r>
        <w:t>ref</w:t>
      </w:r>
      <w:proofErr w:type="spellEnd"/>
      <w:r>
        <w:t>{</w:t>
      </w:r>
      <w:proofErr w:type="spellStart"/>
      <w:proofErr w:type="gramEnd"/>
      <w:r>
        <w:t>fig:oncosR_trim</w:t>
      </w:r>
      <w:proofErr w:type="spellEnd"/>
      <w:r>
        <w:t xml:space="preserve">}A), puis les segments séparés de moins de 300 </w:t>
      </w:r>
      <w:proofErr w:type="spellStart"/>
      <w:r>
        <w:t>Kbp</w:t>
      </w:r>
      <w:proofErr w:type="spellEnd"/>
      <w:r>
        <w:t xml:space="preserve"> sont fusionnés (fig. \</w:t>
      </w:r>
      <w:proofErr w:type="spellStart"/>
      <w:r>
        <w:t>ref</w:t>
      </w:r>
      <w:proofErr w:type="spellEnd"/>
      <w:r>
        <w:t>{</w:t>
      </w:r>
      <w:proofErr w:type="spellStart"/>
      <w:r>
        <w:t>fig:oncosR_trim</w:t>
      </w:r>
      <w:proofErr w:type="spellEnd"/>
      <w:r>
        <w:t xml:space="preserve">}B). </w:t>
      </w:r>
    </w:p>
    <w:p w14:paraId="14BE4112" w14:textId="77777777" w:rsidR="00CB2276" w:rsidRDefault="00CB2276" w:rsidP="000C2C9F">
      <w:pPr>
        <w:rPr>
          <w:ins w:id="214" w:author="Elodie Darbo" w:date="2022-06-08T13:42:00Z"/>
        </w:rPr>
      </w:pPr>
    </w:p>
    <w:p w14:paraId="2E0F2093" w14:textId="77777777" w:rsidR="00CB2276" w:rsidRPr="000C2C9F" w:rsidRDefault="00CB2276" w:rsidP="00CB2276">
      <w:pPr>
        <w:rPr>
          <w:moveTo w:id="215" w:author="Elodie Darbo" w:date="2022-06-08T13:43:00Z"/>
          <w:lang w:val="en-US"/>
        </w:rPr>
      </w:pPr>
      <w:moveToRangeStart w:id="216" w:author="Elodie Darbo" w:date="2022-06-08T13:43:00Z" w:name="move105588208"/>
      <w:moveTo w:id="217" w:author="Elodie Darbo" w:date="2022-06-08T13:43:00Z">
        <w:r w:rsidRPr="000C2C9F">
          <w:rPr>
            <w:lang w:val="en-US"/>
          </w:rPr>
          <w:t>\begin{figure}[H]</w:t>
        </w:r>
      </w:moveTo>
    </w:p>
    <w:p w14:paraId="15616B11" w14:textId="77777777" w:rsidR="00CB2276" w:rsidRPr="000C2C9F" w:rsidRDefault="00CB2276" w:rsidP="00CB2276">
      <w:pPr>
        <w:rPr>
          <w:moveTo w:id="218" w:author="Elodie Darbo" w:date="2022-06-08T13:43:00Z"/>
          <w:lang w:val="en-US"/>
        </w:rPr>
      </w:pPr>
      <w:moveTo w:id="219" w:author="Elodie Darbo" w:date="2022-06-08T13:43:00Z">
        <w:r w:rsidRPr="000C2C9F">
          <w:rPr>
            <w:lang w:val="en-US"/>
          </w:rPr>
          <w:t xml:space="preserve">    % \centering</w:t>
        </w:r>
      </w:moveTo>
    </w:p>
    <w:p w14:paraId="55551F7A" w14:textId="77777777" w:rsidR="00CB2276" w:rsidRPr="000C2C9F" w:rsidRDefault="00CB2276" w:rsidP="00CB2276">
      <w:pPr>
        <w:rPr>
          <w:moveTo w:id="220" w:author="Elodie Darbo" w:date="2022-06-08T13:43:00Z"/>
          <w:lang w:val="en-US"/>
        </w:rPr>
      </w:pPr>
      <w:moveTo w:id="221" w:author="Elodie Darbo" w:date="2022-06-08T13:43:00Z">
        <w:r w:rsidRPr="000C2C9F">
          <w:rPr>
            <w:lang w:val="en-US"/>
          </w:rPr>
          <w:t xml:space="preserve">    \centerline{\includegraphics[scale=0.55]{figures/mat_met/oncoscanR_trimming2.png}}</w:t>
        </w:r>
      </w:moveTo>
    </w:p>
    <w:p w14:paraId="3DA55CEB" w14:textId="6ED64158" w:rsidR="00CB2276" w:rsidRDefault="00CB2276" w:rsidP="00CB2276">
      <w:pPr>
        <w:rPr>
          <w:moveTo w:id="222" w:author="Elodie Darbo" w:date="2022-06-08T13:43:00Z"/>
        </w:rPr>
      </w:pPr>
      <w:moveTo w:id="223" w:author="Elodie Darbo" w:date="2022-06-08T13:43:00Z">
        <w:r w:rsidRPr="000C2C9F">
          <w:rPr>
            <w:lang w:val="en-US"/>
          </w:rPr>
          <w:t xml:space="preserve">    </w:t>
        </w:r>
        <w:r>
          <w:t>\</w:t>
        </w:r>
        <w:proofErr w:type="spellStart"/>
        <w:r>
          <w:t>caption</w:t>
        </w:r>
        <w:proofErr w:type="spellEnd"/>
        <w:r>
          <w:t xml:space="preserve">{Nettoyage appliqué aux données par </w:t>
        </w:r>
        <w:proofErr w:type="spellStart"/>
        <w:r>
          <w:t>oncoscanR</w:t>
        </w:r>
        <w:proofErr w:type="spellEnd"/>
        <w:r>
          <w:t>. A: filtrage des segments de bruit de fond et classification en types d'altérations de nombre de copies (Amplification</w:t>
        </w:r>
      </w:moveTo>
      <w:ins w:id="224" w:author="Elodie Darbo" w:date="2022-06-08T13:47:00Z">
        <w:r w:rsidR="00480F14">
          <w:t xml:space="preserve"> </w:t>
        </w:r>
        <w:commentRangeStart w:id="225"/>
        <w:r w:rsidR="00480F14">
          <w:t>(rouge foncé)</w:t>
        </w:r>
      </w:ins>
      <w:moveTo w:id="226" w:author="Elodie Darbo" w:date="2022-06-08T13:43:00Z">
        <w:r>
          <w:t>, Gain</w:t>
        </w:r>
      </w:moveTo>
      <w:ins w:id="227" w:author="Elodie Darbo" w:date="2022-06-08T13:48:00Z">
        <w:r w:rsidR="00480F14">
          <w:t xml:space="preserve"> (jaune)</w:t>
        </w:r>
      </w:ins>
      <w:moveTo w:id="228" w:author="Elodie Darbo" w:date="2022-06-08T13:43:00Z">
        <w:r>
          <w:t xml:space="preserve">, Perte </w:t>
        </w:r>
      </w:moveTo>
      <w:ins w:id="229" w:author="Elodie Darbo" w:date="2022-06-08T13:48:00Z">
        <w:r w:rsidR="00480F14">
          <w:t xml:space="preserve">(bleu) </w:t>
        </w:r>
      </w:ins>
      <w:moveTo w:id="230" w:author="Elodie Darbo" w:date="2022-06-08T13:43:00Z">
        <w:r>
          <w:t>et perte d'hétérozygotie</w:t>
        </w:r>
      </w:moveTo>
      <w:ins w:id="231" w:author="Elodie Darbo" w:date="2022-06-08T13:48:00Z">
        <w:r w:rsidR="00480F14">
          <w:t xml:space="preserve"> (?)</w:t>
        </w:r>
      </w:ins>
      <w:moveTo w:id="232" w:author="Elodie Darbo" w:date="2022-06-08T13:43:00Z">
        <w:r>
          <w:t xml:space="preserve">). </w:t>
        </w:r>
      </w:moveTo>
      <w:commentRangeEnd w:id="225"/>
      <w:r w:rsidR="00EF66C9">
        <w:rPr>
          <w:rStyle w:val="Marquedecommentaire"/>
        </w:rPr>
        <w:commentReference w:id="225"/>
      </w:r>
      <w:moveTo w:id="233" w:author="Elodie Darbo" w:date="2022-06-08T13:43:00Z">
        <w:r>
          <w:t xml:space="preserve">Copy </w:t>
        </w:r>
        <w:proofErr w:type="spellStart"/>
        <w:r>
          <w:t>number</w:t>
        </w:r>
        <w:proofErr w:type="spellEnd"/>
        <w:r>
          <w:t xml:space="preserve"> variation: Variation du nombre de copies. Position on arm (</w:t>
        </w:r>
        <w:proofErr w:type="spellStart"/>
        <w:r>
          <w:t>Mbp</w:t>
        </w:r>
        <w:proofErr w:type="spellEnd"/>
        <w:r>
          <w:t xml:space="preserve">): Position sur le bras en millions de paires de bases. chr17, p arm, q arm: chromosome 17, petit bras, grand bras. CNV, Copy </w:t>
        </w:r>
        <w:proofErr w:type="spellStart"/>
        <w:r>
          <w:t>Number</w:t>
        </w:r>
        <w:proofErr w:type="spellEnd"/>
        <w:r>
          <w:t xml:space="preserve"> Variation. </w:t>
        </w:r>
      </w:moveTo>
    </w:p>
    <w:p w14:paraId="0BEA75CC" w14:textId="77777777" w:rsidR="00CB2276" w:rsidRDefault="00CB2276" w:rsidP="00CB2276">
      <w:pPr>
        <w:rPr>
          <w:moveTo w:id="234" w:author="Elodie Darbo" w:date="2022-06-08T13:43:00Z"/>
        </w:rPr>
      </w:pPr>
      <w:moveTo w:id="235" w:author="Elodie Darbo" w:date="2022-06-08T13:43:00Z">
        <w:r>
          <w:lastRenderedPageBreak/>
          <w:t xml:space="preserve">    B: lissage des segments et calcul du pourcentage de bras altéré (PAA). LS, </w:t>
        </w:r>
        <w:proofErr w:type="spellStart"/>
        <w:r>
          <w:t>Longest</w:t>
        </w:r>
        <w:proofErr w:type="spellEnd"/>
        <w:r>
          <w:t xml:space="preserve"> Segment (segment le plus long). </w:t>
        </w:r>
        <w:proofErr w:type="spellStart"/>
        <w:r>
          <w:t>SoS</w:t>
        </w:r>
        <w:proofErr w:type="spellEnd"/>
        <w:r>
          <w:t xml:space="preserve">, </w:t>
        </w:r>
        <w:proofErr w:type="spellStart"/>
        <w:r>
          <w:t>Sum</w:t>
        </w:r>
        <w:proofErr w:type="spellEnd"/>
        <w:r>
          <w:t xml:space="preserve"> of Segments (somme des segments). Image extraite de </w:t>
        </w:r>
        <w:proofErr w:type="spellStart"/>
        <w:r>
          <w:t>Christinat</w:t>
        </w:r>
        <w:proofErr w:type="spellEnd"/>
        <w:r>
          <w:t xml:space="preserve"> et al\cite{christinat2021automated}</w:t>
        </w:r>
      </w:moveTo>
    </w:p>
    <w:p w14:paraId="3CB5BF18" w14:textId="77777777" w:rsidR="00CB2276" w:rsidRDefault="00CB2276" w:rsidP="00CB2276">
      <w:pPr>
        <w:rPr>
          <w:moveTo w:id="236" w:author="Elodie Darbo" w:date="2022-06-08T13:43:00Z"/>
        </w:rPr>
      </w:pPr>
      <w:moveTo w:id="237" w:author="Elodie Darbo" w:date="2022-06-08T13:43:00Z">
        <w:r>
          <w:t xml:space="preserve">    }</w:t>
        </w:r>
      </w:moveTo>
    </w:p>
    <w:p w14:paraId="2370C719" w14:textId="77777777" w:rsidR="00CB2276" w:rsidRDefault="00CB2276" w:rsidP="00CB2276">
      <w:pPr>
        <w:rPr>
          <w:moveTo w:id="238" w:author="Elodie Darbo" w:date="2022-06-08T13:43:00Z"/>
        </w:rPr>
      </w:pPr>
      <w:moveTo w:id="239" w:author="Elodie Darbo" w:date="2022-06-08T13:43:00Z">
        <w:r>
          <w:t xml:space="preserve">    \label{</w:t>
        </w:r>
        <w:proofErr w:type="spellStart"/>
        <w:r>
          <w:t>fig:oncosR_trim</w:t>
        </w:r>
        <w:proofErr w:type="spellEnd"/>
        <w:r>
          <w:t>}</w:t>
        </w:r>
      </w:moveTo>
    </w:p>
    <w:p w14:paraId="3892D995" w14:textId="77777777" w:rsidR="00CB2276" w:rsidRDefault="00CB2276" w:rsidP="00CB2276">
      <w:pPr>
        <w:rPr>
          <w:moveTo w:id="240" w:author="Elodie Darbo" w:date="2022-06-08T13:43:00Z"/>
        </w:rPr>
      </w:pPr>
      <w:moveTo w:id="241" w:author="Elodie Darbo" w:date="2022-06-08T13:43:00Z">
        <w:r>
          <w:t>\end{figure}</w:t>
        </w:r>
      </w:moveTo>
    </w:p>
    <w:moveToRangeEnd w:id="216"/>
    <w:p w14:paraId="2FE39A62" w14:textId="77777777" w:rsidR="00CB2276" w:rsidRDefault="00CB2276" w:rsidP="000C2C9F">
      <w:pPr>
        <w:rPr>
          <w:ins w:id="242" w:author="Elodie Darbo" w:date="2022-06-08T13:42:00Z"/>
        </w:rPr>
      </w:pPr>
    </w:p>
    <w:p w14:paraId="125ED549" w14:textId="77777777" w:rsidR="00CB2276" w:rsidRDefault="00CB2276" w:rsidP="000C2C9F">
      <w:pPr>
        <w:rPr>
          <w:ins w:id="243" w:author="Elodie Darbo" w:date="2022-06-08T13:42:00Z"/>
        </w:rPr>
      </w:pPr>
    </w:p>
    <w:p w14:paraId="0DE86622" w14:textId="359E96E7" w:rsidR="000C2C9F" w:rsidRDefault="000C2C9F" w:rsidP="000C2C9F">
      <w:r>
        <w:t xml:space="preserve">L'intérêt du filtrage est de supprimer les segments artefacts du calcul afin d'éviter que le pourcentage de bras altéré ne soit </w:t>
      </w:r>
      <w:proofErr w:type="spellStart"/>
      <w:r>
        <w:t>sur-estimé</w:t>
      </w:r>
      <w:proofErr w:type="spellEnd"/>
      <w:r>
        <w:t>. L'avantage du lissage s'exprime dans le cas particulier où, après filtrage, un artefact a été supprimé et un</w:t>
      </w:r>
      <w:ins w:id="244" w:author="Elodie Darbo" w:date="2022-06-08T13:45:00Z">
        <w:r w:rsidR="00CB2276">
          <w:t xml:space="preserve">e </w:t>
        </w:r>
        <w:commentRangeStart w:id="245"/>
        <w:r w:rsidR="00CB2276">
          <w:t>région</w:t>
        </w:r>
      </w:ins>
      <w:r>
        <w:t xml:space="preserve"> </w:t>
      </w:r>
      <w:commentRangeEnd w:id="245"/>
      <w:r w:rsidR="003A3B83">
        <w:rPr>
          <w:rStyle w:val="Marquedecommentaire"/>
        </w:rPr>
        <w:commentReference w:id="245"/>
      </w:r>
      <w:r>
        <w:t>vide de moins de 300 000 paires de bases a été cré</w:t>
      </w:r>
      <w:commentRangeStart w:id="246"/>
      <w:r>
        <w:t>é</w:t>
      </w:r>
      <w:ins w:id="247" w:author="Elodie Darbo" w:date="2022-06-08T13:45:00Z">
        <w:r w:rsidR="00CB2276">
          <w:t>e</w:t>
        </w:r>
      </w:ins>
      <w:r>
        <w:t xml:space="preserve"> </w:t>
      </w:r>
      <w:commentRangeEnd w:id="246"/>
      <w:r w:rsidR="003A3B83">
        <w:rPr>
          <w:rStyle w:val="Marquedecommentaire"/>
        </w:rPr>
        <w:commentReference w:id="246"/>
      </w:r>
      <w:r>
        <w:t>entre deux segments de même altération. Il est raisonnable de penser que ces deux segments représentent la même altération. Ils sont alors fusionnés</w:t>
      </w:r>
      <w:del w:id="248" w:author="Elodie Darbo" w:date="2022-06-08T13:45:00Z">
        <w:r w:rsidDel="00480F14">
          <w:delText xml:space="preserve"> </w:delText>
        </w:r>
        <w:commentRangeStart w:id="249"/>
        <w:r w:rsidDel="00480F14">
          <w:delText>et le vide est rempli</w:delText>
        </w:r>
      </w:del>
      <w:commentRangeEnd w:id="249"/>
      <w:r w:rsidR="003A3B83">
        <w:rPr>
          <w:rStyle w:val="Marquedecommentaire"/>
        </w:rPr>
        <w:commentReference w:id="249"/>
      </w:r>
      <w:r>
        <w:t xml:space="preserve">, ce qui évite que le pourcentage de bras altéré ne soit, cette fois, </w:t>
      </w:r>
      <w:commentRangeStart w:id="250"/>
      <w:commentRangeStart w:id="251"/>
      <w:commentRangeStart w:id="252"/>
      <w:r>
        <w:t>sous-</w:t>
      </w:r>
      <w:commentRangeEnd w:id="250"/>
      <w:r w:rsidR="00480F14">
        <w:rPr>
          <w:rStyle w:val="Marquedecommentaire"/>
        </w:rPr>
        <w:commentReference w:id="250"/>
      </w:r>
      <w:commentRangeEnd w:id="251"/>
      <w:r w:rsidR="007551DC">
        <w:rPr>
          <w:rStyle w:val="Marquedecommentaire"/>
        </w:rPr>
        <w:commentReference w:id="251"/>
      </w:r>
      <w:commentRangeEnd w:id="252"/>
      <w:r w:rsidR="0006387C">
        <w:rPr>
          <w:rStyle w:val="Marquedecommentaire"/>
        </w:rPr>
        <w:commentReference w:id="252"/>
      </w:r>
      <w:r>
        <w:t>estimé.</w:t>
      </w:r>
    </w:p>
    <w:p w14:paraId="27A2DE1A" w14:textId="77777777" w:rsidR="000C2C9F" w:rsidRDefault="000C2C9F" w:rsidP="000C2C9F">
      <w:r>
        <w:t>Ensuite, les segments altérés sont utilisés pour calculer les altérations de bras.</w:t>
      </w:r>
    </w:p>
    <w:p w14:paraId="2E2F4451" w14:textId="77777777" w:rsidR="000C2C9F" w:rsidRPr="00480F14" w:rsidRDefault="000C2C9F" w:rsidP="000C2C9F">
      <w:pPr>
        <w:rPr>
          <w:color w:val="00B050"/>
          <w:lang w:val="en-US"/>
          <w:rPrChange w:id="253" w:author="Elodie Darbo" w:date="2022-06-08T13:46:00Z">
            <w:rPr>
              <w:lang w:val="en-US"/>
            </w:rPr>
          </w:rPrChange>
        </w:rPr>
      </w:pPr>
      <w:r w:rsidRPr="00480F14">
        <w:rPr>
          <w:color w:val="00B050"/>
          <w:rPrChange w:id="254" w:author="Elodie Darbo" w:date="2022-06-08T13:46:00Z">
            <w:rPr/>
          </w:rPrChange>
        </w:rPr>
        <w:t xml:space="preserve">% pour trancher sur un cas difficile, calculer le GI sur des altérations de bras permet de passer outre des altérations de petite taille qui n'ont pas forcément de d'utilité pour l'aide au diagnostic. </w:t>
      </w:r>
      <w:r w:rsidRPr="00480F14">
        <w:rPr>
          <w:color w:val="00B050"/>
          <w:lang w:val="en-US"/>
          <w:rPrChange w:id="255" w:author="Elodie Darbo" w:date="2022-06-08T13:46:00Z">
            <w:rPr>
              <w:lang w:val="en-US"/>
            </w:rPr>
          </w:rPrChange>
        </w:rPr>
        <w:t>\\</w:t>
      </w:r>
    </w:p>
    <w:p w14:paraId="665CAC18" w14:textId="264AEB83" w:rsidR="000C2C9F" w:rsidRPr="000C2C9F" w:rsidDel="00CB2276" w:rsidRDefault="000C2C9F" w:rsidP="000C2C9F">
      <w:pPr>
        <w:rPr>
          <w:moveFrom w:id="256" w:author="Elodie Darbo" w:date="2022-06-08T13:42:00Z"/>
          <w:lang w:val="en-US"/>
        </w:rPr>
      </w:pPr>
      <w:moveFromRangeStart w:id="257" w:author="Elodie Darbo" w:date="2022-06-08T13:42:00Z" w:name="move105588141"/>
    </w:p>
    <w:p w14:paraId="0C42F84D" w14:textId="2339D5DC" w:rsidR="000C2C9F" w:rsidRPr="000C2C9F" w:rsidDel="00CB2276" w:rsidRDefault="000C2C9F" w:rsidP="000C2C9F">
      <w:pPr>
        <w:rPr>
          <w:moveFrom w:id="258" w:author="Elodie Darbo" w:date="2022-06-08T13:42:00Z"/>
          <w:lang w:val="en-US"/>
        </w:rPr>
      </w:pPr>
      <w:commentRangeStart w:id="259"/>
      <w:moveFrom w:id="260" w:author="Elodie Darbo" w:date="2022-06-08T13:42:00Z">
        <w:r w:rsidRPr="000C2C9F" w:rsidDel="00CB2276">
          <w:rPr>
            <w:lang w:val="en-US"/>
          </w:rPr>
          <w:t>\begin{figure}</w:t>
        </w:r>
      </w:moveFrom>
    </w:p>
    <w:p w14:paraId="003C64D0" w14:textId="7CCE2785" w:rsidR="000C2C9F" w:rsidRPr="000C2C9F" w:rsidDel="00CB2276" w:rsidRDefault="000C2C9F" w:rsidP="000C2C9F">
      <w:pPr>
        <w:rPr>
          <w:moveFrom w:id="261" w:author="Elodie Darbo" w:date="2022-06-08T13:42:00Z"/>
          <w:lang w:val="en-US"/>
        </w:rPr>
      </w:pPr>
      <w:moveFrom w:id="262" w:author="Elodie Darbo" w:date="2022-06-08T13:42:00Z">
        <w:r w:rsidRPr="000C2C9F" w:rsidDel="00CB2276">
          <w:rPr>
            <w:lang w:val="en-US"/>
          </w:rPr>
          <w:t xml:space="preserve">    \centering</w:t>
        </w:r>
      </w:moveFrom>
    </w:p>
    <w:p w14:paraId="27F433F0" w14:textId="206F5362" w:rsidR="000C2C9F" w:rsidRPr="000C2C9F" w:rsidDel="00CB2276" w:rsidRDefault="000C2C9F" w:rsidP="000C2C9F">
      <w:pPr>
        <w:rPr>
          <w:moveFrom w:id="263" w:author="Elodie Darbo" w:date="2022-06-08T13:42:00Z"/>
          <w:lang w:val="en-US"/>
        </w:rPr>
      </w:pPr>
      <w:moveFrom w:id="264" w:author="Elodie Darbo" w:date="2022-06-08T13:42:00Z">
        <w:r w:rsidRPr="000C2C9F" w:rsidDel="00CB2276">
          <w:rPr>
            <w:lang w:val="en-US"/>
          </w:rPr>
          <w:t xml:space="preserve">    \includegraphics[scale=0.4]{figures/pipelines/oncoscanR_pipeline(2)(1)(1).drawio(1).png}</w:t>
        </w:r>
      </w:moveFrom>
    </w:p>
    <w:p w14:paraId="5E7956C1" w14:textId="0A5AD620" w:rsidR="000C2C9F" w:rsidRPr="000C2C9F" w:rsidDel="00CB2276" w:rsidRDefault="000C2C9F" w:rsidP="000C2C9F">
      <w:pPr>
        <w:rPr>
          <w:moveFrom w:id="265" w:author="Elodie Darbo" w:date="2022-06-08T13:42:00Z"/>
          <w:lang w:val="en-US"/>
        </w:rPr>
      </w:pPr>
      <w:moveFrom w:id="266" w:author="Elodie Darbo" w:date="2022-06-08T13:42:00Z">
        <w:r w:rsidRPr="000C2C9F" w:rsidDel="00CB2276">
          <w:rPr>
            <w:lang w:val="en-US"/>
          </w:rPr>
          <w:t xml:space="preserve">    </w:t>
        </w:r>
        <w:r w:rsidDel="00CB2276">
          <w:t xml:space="preserve">\caption{Le Pipeline d'OncoscanR qui détermine les altérations de nombre de copies. Boîtes blanches, fichiers de données ou objets R. Boîtes orange, étapes de traitement des données. </w:t>
        </w:r>
        <w:r w:rsidRPr="000C2C9F" w:rsidDel="00CB2276">
          <w:rPr>
            <w:lang w:val="en-US"/>
          </w:rPr>
          <w:t>LST, Large-Scale state Transition. LOH, Loss Of Heterozygosity. TD+, Tandem Duplication positive.}</w:t>
        </w:r>
      </w:moveFrom>
    </w:p>
    <w:p w14:paraId="700206CC" w14:textId="59D53203" w:rsidR="000C2C9F" w:rsidRPr="000C2C9F" w:rsidDel="00CB2276" w:rsidRDefault="000C2C9F" w:rsidP="000C2C9F">
      <w:pPr>
        <w:rPr>
          <w:moveFrom w:id="267" w:author="Elodie Darbo" w:date="2022-06-08T13:42:00Z"/>
          <w:lang w:val="en-US"/>
        </w:rPr>
      </w:pPr>
      <w:moveFrom w:id="268" w:author="Elodie Darbo" w:date="2022-06-08T13:42:00Z">
        <w:r w:rsidRPr="000C2C9F" w:rsidDel="00CB2276">
          <w:rPr>
            <w:lang w:val="en-US"/>
          </w:rPr>
          <w:t xml:space="preserve">    \label{fig:O_pipe}</w:t>
        </w:r>
      </w:moveFrom>
    </w:p>
    <w:p w14:paraId="18CBB467" w14:textId="62EC7341" w:rsidR="000C2C9F" w:rsidRPr="000C2C9F" w:rsidDel="00CB2276" w:rsidRDefault="000C2C9F" w:rsidP="000C2C9F">
      <w:pPr>
        <w:rPr>
          <w:moveFrom w:id="269" w:author="Elodie Darbo" w:date="2022-06-08T13:42:00Z"/>
          <w:lang w:val="en-US"/>
        </w:rPr>
      </w:pPr>
      <w:moveFrom w:id="270" w:author="Elodie Darbo" w:date="2022-06-08T13:42:00Z">
        <w:r w:rsidRPr="000C2C9F" w:rsidDel="00CB2276">
          <w:rPr>
            <w:lang w:val="en-US"/>
          </w:rPr>
          <w:t>\end{figure}</w:t>
        </w:r>
      </w:moveFrom>
      <w:commentRangeEnd w:id="259"/>
      <w:r w:rsidR="00EF66C9">
        <w:rPr>
          <w:rStyle w:val="Marquedecommentaire"/>
        </w:rPr>
        <w:commentReference w:id="259"/>
      </w:r>
    </w:p>
    <w:moveFromRangeEnd w:id="257"/>
    <w:p w14:paraId="59D4834C" w14:textId="77777777" w:rsidR="000C2C9F" w:rsidRPr="000C2C9F" w:rsidRDefault="000C2C9F" w:rsidP="000C2C9F">
      <w:pPr>
        <w:rPr>
          <w:lang w:val="en-US"/>
        </w:rPr>
      </w:pPr>
    </w:p>
    <w:p w14:paraId="48BDD712" w14:textId="77777777" w:rsidR="000C2C9F" w:rsidRPr="00480F14" w:rsidRDefault="000C2C9F" w:rsidP="000C2C9F">
      <w:pPr>
        <w:rPr>
          <w:color w:val="00B050"/>
          <w:rPrChange w:id="271" w:author="Elodie Darbo" w:date="2022-06-08T13:50:00Z">
            <w:rPr/>
          </w:rPrChange>
        </w:rPr>
      </w:pPr>
      <w:r w:rsidRPr="00480F14">
        <w:rPr>
          <w:color w:val="00B050"/>
          <w:rPrChange w:id="272" w:author="Elodie Darbo" w:date="2022-06-08T13:50:00Z">
            <w:rPr/>
          </w:rPrChange>
        </w:rPr>
        <w:t>%% détermination des altérations de bras</w:t>
      </w:r>
    </w:p>
    <w:p w14:paraId="35F0ACEC" w14:textId="77777777" w:rsidR="000C2C9F" w:rsidRDefault="000C2C9F" w:rsidP="000C2C9F">
      <w:r>
        <w:t xml:space="preserve">Les altérations de nombre de copies sont généralement classées, selon la longueur du segment altéré, en altérations focales ou de bras chromosomiques. Une altération focale est courte et liée à la perte de gènes suppresseurs de tumeurs ou au gain d'oncogènes, tandis qu'une altération de bras est plus large et contient des centaines de gènes. La définition d'une altération de bras ne fait pas consensus au sein de la </w:t>
      </w:r>
      <w:commentRangeStart w:id="273"/>
      <w:proofErr w:type="spellStart"/>
      <w:r>
        <w:t>li</w:t>
      </w:r>
      <w:del w:id="274" w:author="Elodie Darbo" w:date="2022-06-08T13:51:00Z">
        <w:r w:rsidDel="00D968C7">
          <w:delText>t</w:delText>
        </w:r>
      </w:del>
      <w:r>
        <w:t>térature</w:t>
      </w:r>
      <w:commentRangeEnd w:id="273"/>
      <w:proofErr w:type="spellEnd"/>
      <w:r w:rsidR="0006387C">
        <w:rPr>
          <w:rStyle w:val="Marquedecommentaire"/>
        </w:rPr>
        <w:commentReference w:id="273"/>
      </w:r>
      <w:r>
        <w:t>: généralement, on considère qu'elle correspond à une unique altération couvrant une grande part du bras\</w:t>
      </w:r>
      <w:proofErr w:type="gramStart"/>
      <w:r>
        <w:t>cite{</w:t>
      </w:r>
      <w:proofErr w:type="spellStart"/>
      <w:proofErr w:type="gramEnd"/>
      <w:r>
        <w:t>ALA_definition_longestSegment</w:t>
      </w:r>
      <w:proofErr w:type="spellEnd"/>
      <w:r>
        <w:t>}, mais le seuil qui détermine à quel pourcentage d'altération le bras est considéré comme altéré varie selon les études\cite{ALA_definition_longestSegment},\cite{mermel2011gistic2}.\\</w:t>
      </w:r>
    </w:p>
    <w:p w14:paraId="6D26BC56" w14:textId="77777777" w:rsidR="000C2C9F" w:rsidRDefault="000C2C9F" w:rsidP="000C2C9F">
      <w:r>
        <w:t>% Un seuil de 70\%\</w:t>
      </w:r>
      <w:proofErr w:type="gramStart"/>
      <w:r>
        <w:t>cite{</w:t>
      </w:r>
      <w:proofErr w:type="spellStart"/>
      <w:proofErr w:type="gramEnd"/>
      <w:r>
        <w:t>ALA_definition_longestSegment</w:t>
      </w:r>
      <w:proofErr w:type="spellEnd"/>
      <w:r>
        <w:t xml:space="preserve">} tout comme un seuil de 98\%\cite{mermel2011gistic2} peuvent être utilisés selon le contexte de l'étude. </w:t>
      </w:r>
    </w:p>
    <w:p w14:paraId="021430F2" w14:textId="77777777" w:rsidR="000C2C9F" w:rsidRDefault="000C2C9F" w:rsidP="000C2C9F">
      <w:r>
        <w:t xml:space="preserve">La procédure implémentée dans </w:t>
      </w:r>
      <w:proofErr w:type="spellStart"/>
      <w:r>
        <w:t>oncoscanR</w:t>
      </w:r>
      <w:proofErr w:type="spellEnd"/>
      <w:r>
        <w:t xml:space="preserve"> se veut applicable dans le contexte clinique au cas par cas: la somme des segments altérés est utilisée pour calculer le pourcentage de bras altéré (</w:t>
      </w:r>
      <w:proofErr w:type="spellStart"/>
      <w:r>
        <w:t>Percentage</w:t>
      </w:r>
      <w:proofErr w:type="spellEnd"/>
      <w:r>
        <w:t xml:space="preserve"> of Arm </w:t>
      </w:r>
      <w:proofErr w:type="spellStart"/>
      <w:r>
        <w:t>Altered</w:t>
      </w:r>
      <w:proofErr w:type="spellEnd"/>
      <w:r>
        <w:t>, PAA), et le bras est dit altéré si le PAA est supérieur à 90\%.</w:t>
      </w:r>
    </w:p>
    <w:p w14:paraId="5BA67793" w14:textId="77777777" w:rsidR="000C2C9F" w:rsidRDefault="000C2C9F" w:rsidP="000C2C9F"/>
    <w:p w14:paraId="1C461D12" w14:textId="77777777" w:rsidR="000C2C9F" w:rsidRDefault="000C2C9F" w:rsidP="000C2C9F"/>
    <w:p w14:paraId="48D5FDC7" w14:textId="77777777" w:rsidR="000C2C9F" w:rsidRPr="00D968C7" w:rsidRDefault="000C2C9F" w:rsidP="000C2C9F">
      <w:pPr>
        <w:rPr>
          <w:color w:val="00B050"/>
          <w:rPrChange w:id="275" w:author="Elodie Darbo" w:date="2022-06-08T13:52:00Z">
            <w:rPr/>
          </w:rPrChange>
        </w:rPr>
      </w:pPr>
      <w:r w:rsidRPr="00D968C7">
        <w:rPr>
          <w:color w:val="00B050"/>
          <w:rPrChange w:id="276" w:author="Elodie Darbo" w:date="2022-06-08T13:52:00Z">
            <w:rPr/>
          </w:rPrChange>
        </w:rPr>
        <w:t xml:space="preserve">%Le nettoyage des segments est fait avant ce calcul. </w:t>
      </w:r>
    </w:p>
    <w:p w14:paraId="547584A6" w14:textId="77777777" w:rsidR="000C2C9F" w:rsidRDefault="000C2C9F" w:rsidP="000C2C9F"/>
    <w:p w14:paraId="3B6EA77A" w14:textId="57C4F728" w:rsidR="000C2C9F" w:rsidRPr="000C2C9F" w:rsidDel="00CB2276" w:rsidRDefault="000C2C9F" w:rsidP="000C2C9F">
      <w:pPr>
        <w:rPr>
          <w:moveFrom w:id="277" w:author="Elodie Darbo" w:date="2022-06-08T13:43:00Z"/>
          <w:lang w:val="en-US"/>
        </w:rPr>
      </w:pPr>
      <w:moveFromRangeStart w:id="278" w:author="Elodie Darbo" w:date="2022-06-08T13:43:00Z" w:name="move105588208"/>
      <w:commentRangeStart w:id="279"/>
      <w:moveFrom w:id="280" w:author="Elodie Darbo" w:date="2022-06-08T13:43:00Z">
        <w:r w:rsidRPr="000C2C9F" w:rsidDel="00CB2276">
          <w:rPr>
            <w:lang w:val="en-US"/>
          </w:rPr>
          <w:t>\begin{figure}[H]</w:t>
        </w:r>
      </w:moveFrom>
    </w:p>
    <w:p w14:paraId="1F1BBEA0" w14:textId="5AAB2DAE" w:rsidR="000C2C9F" w:rsidRPr="000C2C9F" w:rsidDel="00CB2276" w:rsidRDefault="000C2C9F" w:rsidP="000C2C9F">
      <w:pPr>
        <w:rPr>
          <w:moveFrom w:id="281" w:author="Elodie Darbo" w:date="2022-06-08T13:43:00Z"/>
          <w:lang w:val="en-US"/>
        </w:rPr>
      </w:pPr>
      <w:moveFrom w:id="282" w:author="Elodie Darbo" w:date="2022-06-08T13:43:00Z">
        <w:r w:rsidRPr="000C2C9F" w:rsidDel="00CB2276">
          <w:rPr>
            <w:lang w:val="en-US"/>
          </w:rPr>
          <w:t xml:space="preserve">    % \centering</w:t>
        </w:r>
      </w:moveFrom>
    </w:p>
    <w:p w14:paraId="066CC8A9" w14:textId="7404631F" w:rsidR="000C2C9F" w:rsidRPr="000C2C9F" w:rsidDel="00CB2276" w:rsidRDefault="000C2C9F" w:rsidP="000C2C9F">
      <w:pPr>
        <w:rPr>
          <w:moveFrom w:id="283" w:author="Elodie Darbo" w:date="2022-06-08T13:43:00Z"/>
          <w:lang w:val="en-US"/>
        </w:rPr>
      </w:pPr>
      <w:moveFrom w:id="284" w:author="Elodie Darbo" w:date="2022-06-08T13:43:00Z">
        <w:r w:rsidRPr="000C2C9F" w:rsidDel="00CB2276">
          <w:rPr>
            <w:lang w:val="en-US"/>
          </w:rPr>
          <w:t xml:space="preserve">    \centerline{\includegraphics[scale=0.55]{figures/mat_met/oncoscanR_trimming2.png}}</w:t>
        </w:r>
      </w:moveFrom>
    </w:p>
    <w:p w14:paraId="165AA848" w14:textId="7873F942" w:rsidR="000C2C9F" w:rsidDel="00CB2276" w:rsidRDefault="000C2C9F" w:rsidP="000C2C9F">
      <w:pPr>
        <w:rPr>
          <w:moveFrom w:id="285" w:author="Elodie Darbo" w:date="2022-06-08T13:43:00Z"/>
        </w:rPr>
      </w:pPr>
      <w:moveFrom w:id="286" w:author="Elodie Darbo" w:date="2022-06-08T13:43:00Z">
        <w:r w:rsidRPr="000C2C9F" w:rsidDel="00CB2276">
          <w:rPr>
            <w:lang w:val="en-US"/>
          </w:rPr>
          <w:t xml:space="preserve">    </w:t>
        </w:r>
        <w:r w:rsidDel="00CB2276">
          <w:t xml:space="preserve">\caption{Nettoyage appliqué aux données par oncoscanR. A: filtrage des segments de bruit de fond et classification en types d'altérations de nombre de copies (Amplification, Gain, Perte et perte d'hétérozygotie). Copy number variation: Variation du nombre de copies. Position on arm (Mbp): Position sur le bras en millions de paires de bases. chr17, p arm, q arm: chromosome 17, petit bras, grand bras. CNV, Copy Number Variation. </w:t>
        </w:r>
      </w:moveFrom>
    </w:p>
    <w:p w14:paraId="2EF67E11" w14:textId="142E6326" w:rsidR="000C2C9F" w:rsidDel="00CB2276" w:rsidRDefault="000C2C9F" w:rsidP="000C2C9F">
      <w:pPr>
        <w:rPr>
          <w:moveFrom w:id="287" w:author="Elodie Darbo" w:date="2022-06-08T13:43:00Z"/>
        </w:rPr>
      </w:pPr>
      <w:moveFrom w:id="288" w:author="Elodie Darbo" w:date="2022-06-08T13:43:00Z">
        <w:r w:rsidDel="00CB2276">
          <w:t xml:space="preserve">    B: lissage des segments et calcul du pourcentage de bras altéré (PAA). LS, Longest Segment (segment le plus long). SoS, Sum of Segments (somme des segments). Image extraite de Christinat et al\cite{christinat2021automated}</w:t>
        </w:r>
      </w:moveFrom>
    </w:p>
    <w:p w14:paraId="414F1696" w14:textId="529E5A2E" w:rsidR="000C2C9F" w:rsidDel="00CB2276" w:rsidRDefault="000C2C9F" w:rsidP="000C2C9F">
      <w:pPr>
        <w:rPr>
          <w:moveFrom w:id="289" w:author="Elodie Darbo" w:date="2022-06-08T13:43:00Z"/>
        </w:rPr>
      </w:pPr>
      <w:moveFrom w:id="290" w:author="Elodie Darbo" w:date="2022-06-08T13:43:00Z">
        <w:r w:rsidDel="00CB2276">
          <w:t xml:space="preserve">    }</w:t>
        </w:r>
      </w:moveFrom>
    </w:p>
    <w:p w14:paraId="12224C1E" w14:textId="50509477" w:rsidR="000C2C9F" w:rsidDel="00CB2276" w:rsidRDefault="000C2C9F" w:rsidP="000C2C9F">
      <w:pPr>
        <w:rPr>
          <w:moveFrom w:id="291" w:author="Elodie Darbo" w:date="2022-06-08T13:43:00Z"/>
        </w:rPr>
      </w:pPr>
      <w:moveFrom w:id="292" w:author="Elodie Darbo" w:date="2022-06-08T13:43:00Z">
        <w:r w:rsidDel="00CB2276">
          <w:t xml:space="preserve">    \label{fig:oncosR_trim}</w:t>
        </w:r>
      </w:moveFrom>
    </w:p>
    <w:p w14:paraId="48CEC349" w14:textId="3E5C8354" w:rsidR="000C2C9F" w:rsidDel="00CB2276" w:rsidRDefault="000C2C9F" w:rsidP="000C2C9F">
      <w:pPr>
        <w:rPr>
          <w:moveFrom w:id="293" w:author="Elodie Darbo" w:date="2022-06-08T13:43:00Z"/>
        </w:rPr>
      </w:pPr>
      <w:moveFrom w:id="294" w:author="Elodie Darbo" w:date="2022-06-08T13:43:00Z">
        <w:r w:rsidDel="00CB2276">
          <w:t>\end{figure}</w:t>
        </w:r>
      </w:moveFrom>
      <w:commentRangeEnd w:id="279"/>
      <w:r w:rsidR="003A3B83">
        <w:rPr>
          <w:rStyle w:val="Marquedecommentaire"/>
        </w:rPr>
        <w:commentReference w:id="279"/>
      </w:r>
    </w:p>
    <w:moveFromRangeEnd w:id="278"/>
    <w:p w14:paraId="3F269DB0" w14:textId="77777777" w:rsidR="000C2C9F" w:rsidRDefault="000C2C9F" w:rsidP="000C2C9F"/>
    <w:p w14:paraId="477C3E6E" w14:textId="77777777" w:rsidR="000C2C9F" w:rsidRDefault="000C2C9F" w:rsidP="000C2C9F"/>
    <w:p w14:paraId="0473E578" w14:textId="6BC91082" w:rsidR="000C2C9F" w:rsidRDefault="000C2C9F" w:rsidP="000C2C9F">
      <w:r>
        <w:t xml:space="preserve">En parallèle, </w:t>
      </w:r>
      <w:proofErr w:type="spellStart"/>
      <w:r>
        <w:t>oncoscanR</w:t>
      </w:r>
      <w:proofErr w:type="spellEnd"/>
      <w:r>
        <w:t xml:space="preserve"> </w:t>
      </w:r>
      <w:commentRangeStart w:id="295"/>
      <w:del w:id="296" w:author="Elodie Darbo" w:date="2022-06-08T13:53:00Z">
        <w:r w:rsidDel="00D968C7">
          <w:delText>permet le</w:delText>
        </w:r>
      </w:del>
      <w:ins w:id="297" w:author="Elodie Darbo" w:date="2022-06-08T13:53:00Z">
        <w:r w:rsidR="00D968C7">
          <w:t xml:space="preserve">fournit le </w:t>
        </w:r>
      </w:ins>
      <w:r>
        <w:t xml:space="preserve"> </w:t>
      </w:r>
      <w:commentRangeEnd w:id="295"/>
      <w:r w:rsidR="00BA44A3">
        <w:rPr>
          <w:rStyle w:val="Marquedecommentaire"/>
        </w:rPr>
        <w:commentReference w:id="295"/>
      </w:r>
      <w:r>
        <w:t>calcul de scores moléculaires d'intérêt dans la caractérisation des tumeurs. Les scores LOH et LST sont lié à la mutation des gènes BRCA\</w:t>
      </w:r>
      <w:proofErr w:type="gramStart"/>
      <w:r>
        <w:t>cite{</w:t>
      </w:r>
      <w:proofErr w:type="gramEnd"/>
      <w:r>
        <w:t>abkevich2012LOHscore},\cite{popova2012LST}, et le score TD+ est lié à la mutation du gène CDK12\cite{popova2016tdplus}. La perte de ces gènes est liée au développement de tumeurs</w:t>
      </w:r>
      <w:r w:rsidRPr="00D968C7">
        <w:rPr>
          <w:color w:val="00B050"/>
          <w:rPrChange w:id="298" w:author="Elodie Darbo" w:date="2022-06-08T13:53:00Z">
            <w:rPr/>
          </w:rPrChange>
        </w:rPr>
        <w:t xml:space="preserve">.% La perte de ce gène a elle-même un lien avec l'apparition de HRD dans les tumeurs ovariennes. </w:t>
      </w:r>
    </w:p>
    <w:p w14:paraId="6D36E876" w14:textId="77777777" w:rsidR="000C2C9F" w:rsidRDefault="000C2C9F" w:rsidP="000C2C9F">
      <w:r>
        <w:t>Le score LOH correspond au nombre de segments en perte d'hétérozygotie (</w:t>
      </w:r>
      <w:proofErr w:type="spellStart"/>
      <w:r>
        <w:t>Loss</w:t>
      </w:r>
      <w:proofErr w:type="spellEnd"/>
      <w:r>
        <w:t xml:space="preserve"> Of </w:t>
      </w:r>
      <w:proofErr w:type="spellStart"/>
      <w:r>
        <w:t>Heterozygosity</w:t>
      </w:r>
      <w:proofErr w:type="spellEnd"/>
      <w:r>
        <w:t xml:space="preserve">, LOH) de plus de 15Mbp (millions de paires de bases), en excluant les chromosomes en LOH sur toute leur longueur. Le score </w:t>
      </w:r>
      <w:commentRangeStart w:id="299"/>
      <w:commentRangeStart w:id="300"/>
      <w:r>
        <w:t>LST correspond au nombre de transition d'état à grande échelle</w:t>
      </w:r>
      <w:commentRangeEnd w:id="299"/>
      <w:r w:rsidR="00D968C7">
        <w:rPr>
          <w:rStyle w:val="Marquedecommentaire"/>
        </w:rPr>
        <w:commentReference w:id="299"/>
      </w:r>
      <w:commentRangeEnd w:id="300"/>
      <w:r w:rsidR="005036B1">
        <w:rPr>
          <w:rStyle w:val="Marquedecommentaire"/>
        </w:rPr>
        <w:commentReference w:id="300"/>
      </w:r>
      <w:r>
        <w:t xml:space="preserve"> (Large-</w:t>
      </w:r>
      <w:proofErr w:type="spellStart"/>
      <w:r>
        <w:t>scale</w:t>
      </w:r>
      <w:proofErr w:type="spellEnd"/>
      <w:r>
        <w:t xml:space="preserve"> State Transition, LST). Un LST est un point de cassure (</w:t>
      </w:r>
      <w:proofErr w:type="spellStart"/>
      <w:r>
        <w:t>breakpoint</w:t>
      </w:r>
      <w:proofErr w:type="spellEnd"/>
      <w:r>
        <w:t xml:space="preserve">) entre deux régions de plus de 10 </w:t>
      </w:r>
      <w:proofErr w:type="spellStart"/>
      <w:r>
        <w:t>Mbp</w:t>
      </w:r>
      <w:proofErr w:type="spellEnd"/>
      <w:r>
        <w:t xml:space="preserve"> chacune. </w:t>
      </w:r>
    </w:p>
    <w:p w14:paraId="6E80D5B9" w14:textId="77777777" w:rsidR="000C2C9F" w:rsidRDefault="000C2C9F" w:rsidP="000C2C9F">
      <w:r>
        <w:t>Le score TD+ correspond au nombre de segments concernés par une duplication en tandem (Tandem Duplication, TD) entre 1 et 10 Mb. Une TD est la duplication d’un exon au sein d’un gène.</w:t>
      </w:r>
    </w:p>
    <w:p w14:paraId="5F9418E9" w14:textId="77777777" w:rsidR="000C2C9F" w:rsidRDefault="000C2C9F" w:rsidP="000C2C9F"/>
    <w:p w14:paraId="4F8C827A" w14:textId="77777777" w:rsidR="000C2C9F" w:rsidRDefault="000C2C9F" w:rsidP="000C2C9F"/>
    <w:p w14:paraId="5C76685F" w14:textId="77777777" w:rsidR="000C2C9F" w:rsidRDefault="000C2C9F" w:rsidP="000C2C9F"/>
    <w:p w14:paraId="458EED7C" w14:textId="77777777" w:rsidR="000C2C9F" w:rsidRDefault="000C2C9F" w:rsidP="000C2C9F"/>
    <w:p w14:paraId="17399A3F" w14:textId="77777777" w:rsidR="000C2C9F" w:rsidRDefault="000C2C9F" w:rsidP="000C2C9F"/>
    <w:p w14:paraId="17DF2174" w14:textId="77777777" w:rsidR="000C2C9F" w:rsidRDefault="000C2C9F" w:rsidP="000C2C9F"/>
    <w:p w14:paraId="66132C51" w14:textId="77777777" w:rsidR="000C2C9F" w:rsidRDefault="000C2C9F" w:rsidP="000C2C9F"/>
    <w:p w14:paraId="0897FCB7" w14:textId="77777777" w:rsidR="000C2C9F" w:rsidRDefault="000C2C9F" w:rsidP="000C2C9F"/>
    <w:p w14:paraId="49C6B16D" w14:textId="77777777" w:rsidR="000C2C9F" w:rsidRDefault="000C2C9F" w:rsidP="000C2C9F"/>
    <w:p w14:paraId="66917E3C" w14:textId="77777777" w:rsidR="000C2C9F" w:rsidRDefault="000C2C9F" w:rsidP="000C2C9F"/>
    <w:p w14:paraId="76A4A341" w14:textId="77777777" w:rsidR="000C2C9F" w:rsidRDefault="000C2C9F" w:rsidP="000C2C9F"/>
    <w:p w14:paraId="2517DE30" w14:textId="77777777" w:rsidR="000C2C9F" w:rsidRDefault="000C2C9F" w:rsidP="000C2C9F"/>
    <w:p w14:paraId="1FB3AEBB" w14:textId="77777777" w:rsidR="000C2C9F" w:rsidRDefault="000C2C9F" w:rsidP="000C2C9F"/>
    <w:p w14:paraId="4B4306DD" w14:textId="77777777" w:rsidR="000C2C9F" w:rsidRPr="00D968C7" w:rsidRDefault="000C2C9F" w:rsidP="000C2C9F">
      <w:pPr>
        <w:rPr>
          <w:color w:val="00B050"/>
          <w:rPrChange w:id="301" w:author="Elodie Darbo" w:date="2022-06-08T13:54:00Z">
            <w:rPr/>
          </w:rPrChange>
        </w:rPr>
      </w:pPr>
      <w:r w:rsidRPr="00D968C7">
        <w:rPr>
          <w:color w:val="00B050"/>
          <w:rPrChange w:id="302" w:author="Elodie Darbo" w:date="2022-06-08T13:54:00Z">
            <w:rPr/>
          </w:rPrChange>
        </w:rPr>
        <w:t xml:space="preserve">%%%% </w:t>
      </w:r>
      <w:proofErr w:type="spellStart"/>
      <w:r w:rsidRPr="00D968C7">
        <w:rPr>
          <w:color w:val="00B050"/>
          <w:rPrChange w:id="303" w:author="Elodie Darbo" w:date="2022-06-08T13:54:00Z">
            <w:rPr/>
          </w:rPrChange>
        </w:rPr>
        <w:t>rCGH</w:t>
      </w:r>
      <w:proofErr w:type="spellEnd"/>
      <w:r w:rsidRPr="00D968C7">
        <w:rPr>
          <w:color w:val="00B050"/>
          <w:rPrChange w:id="304" w:author="Elodie Darbo" w:date="2022-06-08T13:54:00Z">
            <w:rPr/>
          </w:rPrChange>
        </w:rPr>
        <w:t xml:space="preserve"> EA </w:t>
      </w:r>
    </w:p>
    <w:p w14:paraId="656B1856" w14:textId="77777777" w:rsidR="000C2C9F" w:rsidRPr="00D968C7" w:rsidRDefault="000C2C9F" w:rsidP="000C2C9F">
      <w:pPr>
        <w:rPr>
          <w:color w:val="00B050"/>
          <w:rPrChange w:id="305" w:author="Elodie Darbo" w:date="2022-06-08T13:54:00Z">
            <w:rPr/>
          </w:rPrChange>
        </w:rPr>
      </w:pPr>
      <w:r w:rsidRPr="00D968C7">
        <w:rPr>
          <w:color w:val="00B050"/>
          <w:rPrChange w:id="306" w:author="Elodie Darbo" w:date="2022-06-08T13:54:00Z">
            <w:rPr/>
          </w:rPrChange>
        </w:rPr>
        <w:lastRenderedPageBreak/>
        <w:t xml:space="preserve">% Point principal de l'article -&gt; prise de décision thérapeutique -&gt; </w:t>
      </w:r>
      <w:proofErr w:type="gramStart"/>
      <w:r w:rsidRPr="00D968C7">
        <w:rPr>
          <w:color w:val="00B050"/>
          <w:rPrChange w:id="307" w:author="Elodie Darbo" w:date="2022-06-08T13:54:00Z">
            <w:rPr/>
          </w:rPrChange>
        </w:rPr>
        <w:t>déterminer</w:t>
      </w:r>
      <w:proofErr w:type="gramEnd"/>
      <w:r w:rsidRPr="00D968C7">
        <w:rPr>
          <w:color w:val="00B050"/>
          <w:rPrChange w:id="308" w:author="Elodie Darbo" w:date="2022-06-08T13:54:00Z">
            <w:rPr/>
          </w:rPrChange>
        </w:rPr>
        <w:t xml:space="preserve"> statut gènes exploitables -&gt; </w:t>
      </w:r>
      <w:proofErr w:type="spellStart"/>
      <w:r w:rsidRPr="00D968C7">
        <w:rPr>
          <w:color w:val="00B050"/>
          <w:rPrChange w:id="309" w:author="Elodie Darbo" w:date="2022-06-08T13:54:00Z">
            <w:rPr/>
          </w:rPrChange>
        </w:rPr>
        <w:t>aCGH</w:t>
      </w:r>
      <w:proofErr w:type="spellEnd"/>
      <w:r w:rsidRPr="00D968C7">
        <w:rPr>
          <w:color w:val="00B050"/>
          <w:rPrChange w:id="310" w:author="Elodie Darbo" w:date="2022-06-08T13:54:00Z">
            <w:rPr/>
          </w:rPrChange>
        </w:rPr>
        <w:t xml:space="preserve"> -&gt; défis techniques:</w:t>
      </w:r>
    </w:p>
    <w:p w14:paraId="58918317" w14:textId="77777777" w:rsidR="000C2C9F" w:rsidRPr="00D968C7" w:rsidRDefault="000C2C9F" w:rsidP="000C2C9F">
      <w:pPr>
        <w:rPr>
          <w:color w:val="00B050"/>
          <w:rPrChange w:id="311" w:author="Elodie Darbo" w:date="2022-06-08T13:54:00Z">
            <w:rPr/>
          </w:rPrChange>
        </w:rPr>
      </w:pPr>
      <w:r w:rsidRPr="00D968C7">
        <w:rPr>
          <w:color w:val="00B050"/>
          <w:rPrChange w:id="312" w:author="Elodie Darbo" w:date="2022-06-08T13:54:00Z">
            <w:rPr/>
          </w:rPrChange>
        </w:rPr>
        <w:t xml:space="preserve">% centralisation: a un impact important car définit la </w:t>
      </w:r>
      <w:proofErr w:type="spellStart"/>
      <w:r w:rsidRPr="00D968C7">
        <w:rPr>
          <w:color w:val="00B050"/>
          <w:rPrChange w:id="313" w:author="Elodie Darbo" w:date="2022-06-08T13:54:00Z">
            <w:rPr/>
          </w:rPrChange>
        </w:rPr>
        <w:t>baseline</w:t>
      </w:r>
      <w:proofErr w:type="spellEnd"/>
      <w:r w:rsidRPr="00D968C7">
        <w:rPr>
          <w:color w:val="00B050"/>
          <w:rPrChange w:id="314" w:author="Elodie Darbo" w:date="2022-06-08T13:54:00Z">
            <w:rPr/>
          </w:rPrChange>
        </w:rPr>
        <w:t xml:space="preserve"> (état neutre de 2 copies) -&gt; </w:t>
      </w:r>
      <w:proofErr w:type="spellStart"/>
      <w:r w:rsidRPr="00D968C7">
        <w:rPr>
          <w:color w:val="00B050"/>
          <w:rPrChange w:id="315" w:author="Elodie Darbo" w:date="2022-06-08T13:54:00Z">
            <w:rPr/>
          </w:rPrChange>
        </w:rPr>
        <w:t>rCGH</w:t>
      </w:r>
      <w:proofErr w:type="spellEnd"/>
      <w:r w:rsidRPr="00D968C7">
        <w:rPr>
          <w:color w:val="00B050"/>
          <w:rPrChange w:id="316" w:author="Elodie Darbo" w:date="2022-06-08T13:54:00Z">
            <w:rPr/>
          </w:rPrChange>
        </w:rPr>
        <w:t xml:space="preserve"> implémente une approche qui a fait ses preuves \cite{commo2015centralization}\\</w:t>
      </w:r>
    </w:p>
    <w:p w14:paraId="615F001D" w14:textId="77777777" w:rsidR="000C2C9F" w:rsidRDefault="000C2C9F" w:rsidP="000C2C9F"/>
    <w:p w14:paraId="149454EB" w14:textId="77777777" w:rsidR="000C2C9F" w:rsidRDefault="000C2C9F" w:rsidP="000C2C9F">
      <w:r>
        <w:t xml:space="preserve"> </w:t>
      </w:r>
    </w:p>
    <w:p w14:paraId="198A82EE" w14:textId="77777777" w:rsidR="000C2C9F" w:rsidRDefault="000C2C9F" w:rsidP="000C2C9F">
      <w:r>
        <w:t xml:space="preserve"> </w:t>
      </w:r>
    </w:p>
    <w:p w14:paraId="71CDA9D8" w14:textId="77777777" w:rsidR="000C2C9F" w:rsidRDefault="000C2C9F" w:rsidP="000C2C9F"/>
    <w:p w14:paraId="79F9A4F2" w14:textId="77777777" w:rsidR="000C2C9F" w:rsidRDefault="000C2C9F" w:rsidP="000C2C9F">
      <w:r>
        <w:t>\</w:t>
      </w:r>
      <w:proofErr w:type="spellStart"/>
      <w:r>
        <w:t>subsection</w:t>
      </w:r>
      <w:proofErr w:type="spellEnd"/>
      <w:r>
        <w:t>{</w:t>
      </w:r>
      <w:proofErr w:type="spellStart"/>
      <w:r>
        <w:t>rCGH</w:t>
      </w:r>
      <w:proofErr w:type="spellEnd"/>
      <w:r>
        <w:t>}</w:t>
      </w:r>
    </w:p>
    <w:p w14:paraId="7939E440" w14:textId="77777777" w:rsidR="000C2C9F" w:rsidRDefault="000C2C9F" w:rsidP="000C2C9F">
      <w:r>
        <w:t xml:space="preserve">Le package </w:t>
      </w:r>
      <w:proofErr w:type="spellStart"/>
      <w:r>
        <w:t>rCGH</w:t>
      </w:r>
      <w:proofErr w:type="spellEnd"/>
      <w:r>
        <w:t>\</w:t>
      </w:r>
      <w:proofErr w:type="gramStart"/>
      <w:r>
        <w:t>cite{</w:t>
      </w:r>
      <w:proofErr w:type="gramEnd"/>
      <w:r>
        <w:t>commo2016rcgh} détermine les segments d'altération en quatre étapes (fig.\</w:t>
      </w:r>
      <w:proofErr w:type="spellStart"/>
      <w:r>
        <w:t>ref</w:t>
      </w:r>
      <w:proofErr w:type="spellEnd"/>
      <w:r>
        <w:t>{</w:t>
      </w:r>
      <w:proofErr w:type="spellStart"/>
      <w:r>
        <w:t>fig:r_pipe</w:t>
      </w:r>
      <w:proofErr w:type="spellEnd"/>
      <w:r>
        <w:t>}) et permet une étape de visualisation interactive du profil obtenu.</w:t>
      </w:r>
    </w:p>
    <w:p w14:paraId="3CF673B2" w14:textId="77777777" w:rsidR="000C2C9F" w:rsidRDefault="000C2C9F" w:rsidP="000C2C9F"/>
    <w:p w14:paraId="55C144A9"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7273EECB" w14:textId="77777777" w:rsidR="000C2C9F" w:rsidRPr="000C2C9F" w:rsidRDefault="000C2C9F" w:rsidP="000C2C9F">
      <w:pPr>
        <w:rPr>
          <w:lang w:val="en-US"/>
        </w:rPr>
      </w:pPr>
      <w:r w:rsidRPr="000C2C9F">
        <w:rPr>
          <w:lang w:val="en-US"/>
        </w:rPr>
        <w:t xml:space="preserve">    \centering</w:t>
      </w:r>
    </w:p>
    <w:p w14:paraId="649CD50F" w14:textId="77777777" w:rsidR="000C2C9F" w:rsidRPr="000C2C9F" w:rsidRDefault="000C2C9F" w:rsidP="000C2C9F">
      <w:pPr>
        <w:rPr>
          <w:lang w:val="en-US"/>
        </w:rPr>
      </w:pPr>
      <w:r w:rsidRPr="000C2C9F">
        <w:rPr>
          <w:lang w:val="en-US"/>
        </w:rPr>
        <w:t xml:space="preserve">    \</w:t>
      </w:r>
      <w:proofErr w:type="gramStart"/>
      <w:r w:rsidRPr="000C2C9F">
        <w:rPr>
          <w:lang w:val="en-US"/>
        </w:rPr>
        <w:t>includegraphics[</w:t>
      </w:r>
      <w:proofErr w:type="gramEnd"/>
      <w:r w:rsidRPr="000C2C9F">
        <w:rPr>
          <w:lang w:val="en-US"/>
        </w:rPr>
        <w:t>scale=0.35]{figures/pipelines/rCGH_pipeline(7)(2).drawio.png}</w:t>
      </w:r>
    </w:p>
    <w:p w14:paraId="6FA68F44"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{Le Pipeline de </w:t>
      </w:r>
      <w:proofErr w:type="spellStart"/>
      <w:r>
        <w:t>rCGH</w:t>
      </w:r>
      <w:proofErr w:type="spellEnd"/>
      <w:r>
        <w:t xml:space="preserve"> qui détermine les altérations de nombre de copies. Boîtes blanches, fichiers de données ou objets R. Boîtes orange, étapes de traitement des données et visualisation interactive. </w:t>
      </w:r>
      <w:r w:rsidRPr="000C2C9F">
        <w:rPr>
          <w:lang w:val="en-US"/>
        </w:rPr>
        <w:t>CBS, Circular Binary Segmentation.}</w:t>
      </w:r>
    </w:p>
    <w:p w14:paraId="63D31657" w14:textId="77777777" w:rsidR="000C2C9F" w:rsidRPr="000C2C9F" w:rsidRDefault="000C2C9F" w:rsidP="000C2C9F">
      <w:pPr>
        <w:rPr>
          <w:lang w:val="en-US"/>
        </w:rPr>
      </w:pPr>
      <w:r w:rsidRPr="000C2C9F">
        <w:rPr>
          <w:lang w:val="en-US"/>
        </w:rPr>
        <w:t xml:space="preserve">    \label{</w:t>
      </w:r>
      <w:proofErr w:type="spellStart"/>
      <w:r w:rsidRPr="000C2C9F">
        <w:rPr>
          <w:lang w:val="en-US"/>
        </w:rPr>
        <w:t>fig:r_pipe</w:t>
      </w:r>
      <w:proofErr w:type="spellEnd"/>
      <w:r w:rsidRPr="000C2C9F">
        <w:rPr>
          <w:lang w:val="en-US"/>
        </w:rPr>
        <w:t>}</w:t>
      </w:r>
    </w:p>
    <w:p w14:paraId="340D0483" w14:textId="77777777" w:rsidR="000C2C9F" w:rsidRPr="000C2C9F" w:rsidRDefault="000C2C9F" w:rsidP="000C2C9F">
      <w:pPr>
        <w:rPr>
          <w:lang w:val="en-US"/>
        </w:rPr>
      </w:pPr>
      <w:r w:rsidRPr="000C2C9F">
        <w:rPr>
          <w:lang w:val="en-US"/>
        </w:rPr>
        <w:t>\end{figure}</w:t>
      </w:r>
    </w:p>
    <w:p w14:paraId="7272E78F" w14:textId="77777777" w:rsidR="000C2C9F" w:rsidRPr="000C2C9F" w:rsidRDefault="000C2C9F" w:rsidP="000C2C9F">
      <w:pPr>
        <w:rPr>
          <w:lang w:val="en-US"/>
        </w:rPr>
      </w:pPr>
    </w:p>
    <w:p w14:paraId="3D2A4E36" w14:textId="77777777" w:rsidR="000C2C9F" w:rsidRPr="00D968C7" w:rsidRDefault="000C2C9F" w:rsidP="000C2C9F">
      <w:pPr>
        <w:rPr>
          <w:color w:val="00B050"/>
          <w:rPrChange w:id="317" w:author="Elodie Darbo" w:date="2022-06-08T13:55:00Z">
            <w:rPr/>
          </w:rPrChange>
        </w:rPr>
      </w:pPr>
      <w:r w:rsidRPr="00D968C7">
        <w:rPr>
          <w:color w:val="00B050"/>
          <w:rPrChange w:id="318" w:author="Elodie Darbo" w:date="2022-06-08T13:55:00Z">
            <w:rPr/>
          </w:rPrChange>
        </w:rPr>
        <w:t>%% changement d'échelle</w:t>
      </w:r>
    </w:p>
    <w:p w14:paraId="1B0751CD" w14:textId="2911243D" w:rsidR="000C2C9F" w:rsidRDefault="000C2C9F" w:rsidP="000C2C9F">
      <w:pPr>
        <w:rPr>
          <w:ins w:id="319" w:author="Elodie Darbo" w:date="2022-06-08T14:36:00Z"/>
        </w:rPr>
      </w:pPr>
      <w:r>
        <w:t>Un changement d'échelle est d'abord effectué sur les données de log ratio (figure \</w:t>
      </w:r>
      <w:proofErr w:type="spellStart"/>
      <w:proofErr w:type="gramStart"/>
      <w:r>
        <w:t>ref</w:t>
      </w:r>
      <w:proofErr w:type="spellEnd"/>
      <w:r>
        <w:t>{</w:t>
      </w:r>
      <w:proofErr w:type="spellStart"/>
      <w:proofErr w:type="gramEnd"/>
      <w:r>
        <w:t>fig:rCGHadjust</w:t>
      </w:r>
      <w:proofErr w:type="spellEnd"/>
      <w:r>
        <w:t>}). La dispersion des valeurs de log ratio se fait en divisant chaque valeur par la moyenne quadratique de l'ensemble du profil. Cette étape permet d'amener les données à une échelle plus facilement utilisable par les étapes suivantes.</w:t>
      </w:r>
    </w:p>
    <w:p w14:paraId="11A7FB00" w14:textId="77777777" w:rsidR="0082618A" w:rsidRDefault="0082618A" w:rsidP="000C2C9F"/>
    <w:p w14:paraId="02D9D355"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798D1DA5" w14:textId="77777777" w:rsidR="000C2C9F" w:rsidRPr="000C2C9F" w:rsidRDefault="000C2C9F" w:rsidP="000C2C9F">
      <w:pPr>
        <w:rPr>
          <w:lang w:val="en-US"/>
        </w:rPr>
      </w:pPr>
      <w:r w:rsidRPr="000C2C9F">
        <w:rPr>
          <w:lang w:val="en-US"/>
        </w:rPr>
        <w:t xml:space="preserve">    \centerline{\includegraphics[scale=0.4]{figures/mat_met/matmet_rCGH_adjust.png}}</w:t>
      </w:r>
    </w:p>
    <w:p w14:paraId="35B744DF" w14:textId="77777777" w:rsidR="000C2C9F" w:rsidRDefault="000C2C9F" w:rsidP="000C2C9F">
      <w:r w:rsidRPr="000C2C9F">
        <w:rPr>
          <w:lang w:val="en-US"/>
        </w:rPr>
        <w:t xml:space="preserve">    </w:t>
      </w:r>
      <w:r>
        <w:t>\</w:t>
      </w:r>
      <w:proofErr w:type="spellStart"/>
      <w:r>
        <w:t>caption</w:t>
      </w:r>
      <w:proofErr w:type="spellEnd"/>
      <w:r>
        <w:t xml:space="preserve">{Changement d'échelle des valeurs de log Ratio par </w:t>
      </w:r>
      <w:proofErr w:type="spellStart"/>
      <w:r>
        <w:t>rCGH</w:t>
      </w:r>
      <w:proofErr w:type="spellEnd"/>
      <w:r>
        <w:t xml:space="preserve">. À gauche, le profil brut. À droite, le profil mis à l'échelle. </w:t>
      </w:r>
      <w:proofErr w:type="spellStart"/>
      <w:r>
        <w:t>Genomic</w:t>
      </w:r>
      <w:proofErr w:type="spellEnd"/>
      <w:r>
        <w:t xml:space="preserve"> position (</w:t>
      </w:r>
      <w:proofErr w:type="spellStart"/>
      <w:r>
        <w:t>bp</w:t>
      </w:r>
      <w:proofErr w:type="spellEnd"/>
      <w:r>
        <w:t xml:space="preserve">): Position génomique en paires de bases. 5-LD: nom de l'échantillon. Raw data: Données brutes. </w:t>
      </w:r>
      <w:proofErr w:type="spellStart"/>
      <w:r>
        <w:t>Adjusted</w:t>
      </w:r>
      <w:proofErr w:type="spellEnd"/>
      <w:r>
        <w:t xml:space="preserve"> Data: Données ajustées. }</w:t>
      </w:r>
    </w:p>
    <w:p w14:paraId="52D9E837" w14:textId="77777777" w:rsidR="000C2C9F" w:rsidRDefault="000C2C9F" w:rsidP="000C2C9F">
      <w:r>
        <w:t xml:space="preserve">    \label{</w:t>
      </w:r>
      <w:proofErr w:type="spellStart"/>
      <w:r>
        <w:t>fig:rCGHadjust</w:t>
      </w:r>
      <w:proofErr w:type="spellEnd"/>
      <w:r>
        <w:t>}</w:t>
      </w:r>
    </w:p>
    <w:p w14:paraId="0CAE7195" w14:textId="77777777" w:rsidR="000C2C9F" w:rsidRDefault="000C2C9F" w:rsidP="000C2C9F">
      <w:r>
        <w:t>\end{figure}</w:t>
      </w:r>
    </w:p>
    <w:p w14:paraId="1B480E50" w14:textId="77777777" w:rsidR="000C2C9F" w:rsidRDefault="000C2C9F" w:rsidP="000C2C9F"/>
    <w:p w14:paraId="3659DAD8" w14:textId="77777777" w:rsidR="000C2C9F" w:rsidRPr="0082618A" w:rsidRDefault="000C2C9F" w:rsidP="000C2C9F">
      <w:pPr>
        <w:rPr>
          <w:color w:val="00B050"/>
          <w:rPrChange w:id="320" w:author="Elodie Darbo" w:date="2022-06-08T14:37:00Z">
            <w:rPr/>
          </w:rPrChange>
        </w:rPr>
      </w:pPr>
      <w:r w:rsidRPr="0082618A">
        <w:rPr>
          <w:color w:val="00B050"/>
          <w:rPrChange w:id="321" w:author="Elodie Darbo" w:date="2022-06-08T14:37:00Z">
            <w:rPr/>
          </w:rPrChange>
        </w:rPr>
        <w:t>%% segmentation</w:t>
      </w:r>
    </w:p>
    <w:p w14:paraId="302D6AC2" w14:textId="5469DC8C" w:rsidR="000C2C9F" w:rsidRPr="0082618A" w:rsidRDefault="000C2C9F" w:rsidP="000C2C9F">
      <w:pPr>
        <w:rPr>
          <w:color w:val="00B050"/>
          <w:rPrChange w:id="322" w:author="Elodie Darbo" w:date="2022-06-08T14:39:00Z">
            <w:rPr/>
          </w:rPrChange>
        </w:rPr>
      </w:pPr>
      <w:r>
        <w:t xml:space="preserve"> Ces données sont ensuit</w:t>
      </w:r>
      <w:commentRangeStart w:id="323"/>
      <w:r>
        <w:t>e</w:t>
      </w:r>
      <w:del w:id="324" w:author="Elodie Darbo" w:date="2022-06-08T14:37:00Z">
        <w:r w:rsidDel="0082618A">
          <w:delText>s</w:delText>
        </w:r>
      </w:del>
      <w:commentRangeEnd w:id="323"/>
      <w:r w:rsidR="00BA44A3">
        <w:rPr>
          <w:rStyle w:val="Marquedecommentaire"/>
        </w:rPr>
        <w:commentReference w:id="323"/>
      </w:r>
      <w:r>
        <w:t xml:space="preserve"> groupées en régions de log ratio similaire appelées segments. Cette étape de segmentation, dans </w:t>
      </w:r>
      <w:proofErr w:type="spellStart"/>
      <w:r>
        <w:t>rCGH</w:t>
      </w:r>
      <w:proofErr w:type="spellEnd"/>
      <w:r>
        <w:t xml:space="preserve">, utilise l'algorithme </w:t>
      </w:r>
      <w:proofErr w:type="spellStart"/>
      <w:r>
        <w:t>Circular</w:t>
      </w:r>
      <w:proofErr w:type="spellEnd"/>
      <w:r>
        <w:t xml:space="preserve"> </w:t>
      </w:r>
      <w:proofErr w:type="spellStart"/>
      <w:r>
        <w:t>Binary</w:t>
      </w:r>
      <w:proofErr w:type="spellEnd"/>
      <w:r>
        <w:t xml:space="preserve"> Segmentation\cite{venkatraman2007DNAcopy} (CBS), qui est parmi les plus performants \cite{willenbrock2005comparison}. Son principe est le suivant</w:t>
      </w:r>
      <w:ins w:id="325" w:author="Elodie Darbo" w:date="2022-06-08T14:38:00Z">
        <w:r w:rsidR="0082618A">
          <w:t xml:space="preserve"> </w:t>
        </w:r>
      </w:ins>
      <w:r>
        <w:t>: Pour une région donnée (de 140Kbp à 200Kbp), une fenêtre glissante (en vert) parcourt toutes les positions et cherche la sous-région au log Ratio moyen le plus différent possible du reste de la région (fig.\</w:t>
      </w:r>
      <w:proofErr w:type="spellStart"/>
      <w:proofErr w:type="gramStart"/>
      <w:r>
        <w:t>ref</w:t>
      </w:r>
      <w:proofErr w:type="spellEnd"/>
      <w:r>
        <w:t>{</w:t>
      </w:r>
      <w:proofErr w:type="spellStart"/>
      <w:proofErr w:type="gramEnd"/>
      <w:r>
        <w:t>fig:algoCBS</w:t>
      </w:r>
      <w:proofErr w:type="spellEnd"/>
      <w:r>
        <w:t xml:space="preserve">}B). Cette opération est répétée pour toutes les tailles de fenêtre glissante de 1 à l, où </w:t>
      </w:r>
      <w:proofErr w:type="spellStart"/>
      <w:r>
        <w:t>l est</w:t>
      </w:r>
      <w:proofErr w:type="spellEnd"/>
      <w:r>
        <w:t xml:space="preserve"> la taille de la région en paires de bases. Quand la différence de log Ratio entre la sous-région et le reste de la région est la plus grande, des points de coupure sont créés pour séparer les régions. (fig.\</w:t>
      </w:r>
      <w:proofErr w:type="spellStart"/>
      <w:proofErr w:type="gramStart"/>
      <w:r>
        <w:t>ref</w:t>
      </w:r>
      <w:proofErr w:type="spellEnd"/>
      <w:r>
        <w:t>{</w:t>
      </w:r>
      <w:proofErr w:type="spellStart"/>
      <w:proofErr w:type="gramEnd"/>
      <w:r>
        <w:t>fig:algoCBS</w:t>
      </w:r>
      <w:proofErr w:type="spellEnd"/>
      <w:r>
        <w:t>}</w:t>
      </w:r>
      <w:commentRangeStart w:id="326"/>
      <w:commentRangeStart w:id="327"/>
      <w:r>
        <w:t>A</w:t>
      </w:r>
      <w:commentRangeEnd w:id="326"/>
      <w:r w:rsidR="0082618A">
        <w:rPr>
          <w:rStyle w:val="Marquedecommentaire"/>
        </w:rPr>
        <w:commentReference w:id="326"/>
      </w:r>
      <w:commentRangeEnd w:id="327"/>
      <w:r w:rsidR="00973B1A">
        <w:rPr>
          <w:rStyle w:val="Marquedecommentaire"/>
        </w:rPr>
        <w:commentReference w:id="327"/>
      </w:r>
      <w:r>
        <w:t xml:space="preserve">). Trois segments sont alors créés. </w:t>
      </w:r>
      <w:r>
        <w:lastRenderedPageBreak/>
        <w:t xml:space="preserve">L’opération est répétée récursivement sur ces derniers jusqu’à ce qu’aucun segment ne puisse plus être créé. Les segments ont une valeur unique de log Ratio qui correspond à la médiane des valeurs que leur région contient. </w:t>
      </w:r>
      <w:r w:rsidRPr="0082618A">
        <w:rPr>
          <w:color w:val="00B050"/>
          <w:rPrChange w:id="328" w:author="Elodie Darbo" w:date="2022-06-08T14:39:00Z">
            <w:rPr/>
          </w:rPrChange>
        </w:rPr>
        <w:t>% Les premières régions traitées sont des chromosomes ou des bras chromosomiques, choisis selon la résolution d'</w:t>
      </w:r>
      <w:proofErr w:type="spellStart"/>
      <w:r w:rsidRPr="0082618A">
        <w:rPr>
          <w:color w:val="00B050"/>
          <w:rPrChange w:id="329" w:author="Elodie Darbo" w:date="2022-06-08T14:39:00Z">
            <w:rPr/>
          </w:rPrChange>
        </w:rPr>
        <w:t>oncoScan</w:t>
      </w:r>
      <w:proofErr w:type="spellEnd"/>
      <w:r w:rsidRPr="0082618A">
        <w:rPr>
          <w:color w:val="00B050"/>
          <w:rPrChange w:id="330" w:author="Elodie Darbo" w:date="2022-06-08T14:39:00Z">
            <w:rPr/>
          </w:rPrChange>
        </w:rPr>
        <w:t xml:space="preserve"> CNV.</w:t>
      </w:r>
    </w:p>
    <w:p w14:paraId="59656998" w14:textId="77777777" w:rsidR="000C2C9F" w:rsidRDefault="000C2C9F" w:rsidP="000C2C9F"/>
    <w:p w14:paraId="2290D33F" w14:textId="77777777" w:rsidR="000C2C9F" w:rsidRPr="000C2C9F" w:rsidRDefault="000C2C9F" w:rsidP="000C2C9F">
      <w:pPr>
        <w:rPr>
          <w:lang w:val="en-US"/>
        </w:rPr>
      </w:pPr>
      <w:r w:rsidRPr="000C2C9F">
        <w:rPr>
          <w:lang w:val="en-US"/>
        </w:rPr>
        <w:t>\begin{figure}[H]</w:t>
      </w:r>
    </w:p>
    <w:p w14:paraId="2904E85D" w14:textId="77777777" w:rsidR="000C2C9F" w:rsidRPr="000C2C9F" w:rsidRDefault="000C2C9F" w:rsidP="000C2C9F">
      <w:pPr>
        <w:rPr>
          <w:lang w:val="en-US"/>
        </w:rPr>
      </w:pPr>
      <w:r w:rsidRPr="000C2C9F">
        <w:rPr>
          <w:lang w:val="en-US"/>
        </w:rPr>
        <w:t xml:space="preserve">    % \centering</w:t>
      </w:r>
    </w:p>
    <w:p w14:paraId="3C52EE69" w14:textId="77777777" w:rsidR="000C2C9F" w:rsidRPr="000C2C9F" w:rsidRDefault="000C2C9F" w:rsidP="000C2C9F">
      <w:pPr>
        <w:rPr>
          <w:lang w:val="en-US"/>
        </w:rPr>
      </w:pPr>
      <w:r w:rsidRPr="000C2C9F">
        <w:rPr>
          <w:lang w:val="en-US"/>
        </w:rPr>
        <w:t xml:space="preserve">    \centerline{\includegraphics[scale=0.25]{figures/mat_met/matmet_DNAcopy_crop.png}}</w:t>
      </w:r>
    </w:p>
    <w:p w14:paraId="5490F594" w14:textId="77777777" w:rsidR="000C2C9F" w:rsidRDefault="000C2C9F" w:rsidP="000C2C9F">
      <w:r w:rsidRPr="000C2C9F">
        <w:rPr>
          <w:lang w:val="en-US"/>
        </w:rPr>
        <w:t xml:space="preserve">    </w:t>
      </w:r>
      <w:r>
        <w:t>\</w:t>
      </w:r>
      <w:proofErr w:type="spellStart"/>
      <w:r>
        <w:t>caption</w:t>
      </w:r>
      <w:proofErr w:type="spellEnd"/>
      <w:r>
        <w:t>{Fonctionnement par fenêtre glissante de l'algorithme CBS sur des données de log Ratio (en noir). En vert: fenêtre coulissante. En orange: le reste de la région. A et B correspondent à la même région avec des positions différentes de fenêtre coulissante.}</w:t>
      </w:r>
    </w:p>
    <w:p w14:paraId="582A1AE3" w14:textId="77777777" w:rsidR="000C2C9F" w:rsidRDefault="000C2C9F" w:rsidP="000C2C9F">
      <w:r>
        <w:t xml:space="preserve">    \label{</w:t>
      </w:r>
      <w:proofErr w:type="spellStart"/>
      <w:r>
        <w:t>fig:algoCBS</w:t>
      </w:r>
      <w:proofErr w:type="spellEnd"/>
      <w:r>
        <w:t>}</w:t>
      </w:r>
    </w:p>
    <w:p w14:paraId="6256546C" w14:textId="77777777" w:rsidR="000C2C9F" w:rsidRDefault="000C2C9F" w:rsidP="000C2C9F">
      <w:r>
        <w:t>\end{figure}</w:t>
      </w:r>
    </w:p>
    <w:p w14:paraId="24F1AAE6" w14:textId="77777777" w:rsidR="000C2C9F" w:rsidRDefault="000C2C9F" w:rsidP="000C2C9F">
      <w:r>
        <w:t xml:space="preserve">    %% à quoi sert undo.SD et comment il est estimé par </w:t>
      </w:r>
      <w:proofErr w:type="spellStart"/>
      <w:r>
        <w:t>rCGH</w:t>
      </w:r>
      <w:proofErr w:type="spellEnd"/>
    </w:p>
    <w:p w14:paraId="6635F01A" w14:textId="77777777" w:rsidR="000C2C9F" w:rsidRDefault="000C2C9F" w:rsidP="000C2C9F">
      <w:r>
        <w:t xml:space="preserve"> </w:t>
      </w:r>
    </w:p>
    <w:p w14:paraId="3E48F847" w14:textId="5EDB3DF1" w:rsidR="000C2C9F" w:rsidRDefault="000C2C9F" w:rsidP="000C2C9F">
      <w:r>
        <w:t xml:space="preserve"> Certains points de cassure correspondent à des tendances locales qui ne reflètent pas la segmentation réelle du profil. Pour produire la meilleure segmentation, ces points de cassure sont annulés selon certaines règles. Premièrement, si un segment court est suffisamment proche d'un autre segment, alors ils sont fusionnés. Deuxièmement, si deux segments longs sont suffisamment proches, ils sont également fusionnés. La longueur d'un segment court est par défaut de 10 points. Pour la première règle, undo.SD est la distance qui définit "suffisamment proche": si undo.SD vaut 3, la fusion est effectuée quand les valeurs des segments sont séparées de moins de trois fois l'écart-type calculé sur les deux segments. Pour deux segments longs, cette distance correspond à undo.SD divisé par </w:t>
      </w:r>
      <w:commentRangeStart w:id="331"/>
      <w:commentRangeStart w:id="332"/>
      <w:proofErr w:type="spellStart"/>
      <w:r>
        <w:t>relSDlong</w:t>
      </w:r>
      <w:commentRangeEnd w:id="331"/>
      <w:proofErr w:type="spellEnd"/>
      <w:r w:rsidR="006E7D5E">
        <w:rPr>
          <w:rStyle w:val="Marquedecommentaire"/>
        </w:rPr>
        <w:commentReference w:id="331"/>
      </w:r>
      <w:commentRangeEnd w:id="332"/>
      <w:r w:rsidR="003D01E1">
        <w:rPr>
          <w:rStyle w:val="Marquedecommentaire"/>
        </w:rPr>
        <w:commentReference w:id="332"/>
      </w:r>
      <w:r>
        <w:t xml:space="preserve">. Augmenter la longueur qui définit un segment court peut faire s'appliquer l'une des deux règles plus souvent que l'autre, ce qui change la segmentation. Augmenter undo.SD laisse plus de points de cassure, et faire varier </w:t>
      </w:r>
      <w:proofErr w:type="spellStart"/>
      <w:r>
        <w:t>relSDlong</w:t>
      </w:r>
      <w:proofErr w:type="spellEnd"/>
      <w:r>
        <w:t xml:space="preserve"> permet d'orienter leur annulation</w:t>
      </w:r>
      <w:ins w:id="333" w:author="Elodie Darbo" w:date="2022-06-08T14:42:00Z">
        <w:r w:rsidR="006E7D5E">
          <w:t xml:space="preserve"> </w:t>
        </w:r>
      </w:ins>
      <w:r>
        <w:t xml:space="preserve">: ils sont annulés plus souvent soit pour les petits segments, soit pour les grands. Utiliser les valeurs par défaut de cet algorithme peut être limitant dans l'étude de cas hautement remaniés ou qui présentent beaucoup de bruit de fond. </w:t>
      </w:r>
      <w:proofErr w:type="spellStart"/>
      <w:proofErr w:type="gramStart"/>
      <w:r>
        <w:t>rCGH</w:t>
      </w:r>
      <w:proofErr w:type="spellEnd"/>
      <w:proofErr w:type="gramEnd"/>
      <w:r>
        <w:t xml:space="preserve"> estime la valeur du paramètre undo.SD à partir du bruit des données afin de mieux s'adapter à chaque profil.</w:t>
      </w:r>
    </w:p>
    <w:p w14:paraId="106985AD" w14:textId="77777777" w:rsidR="000C2C9F" w:rsidRDefault="000C2C9F" w:rsidP="000C2C9F">
      <w:r>
        <w:t xml:space="preserve"> </w:t>
      </w:r>
    </w:p>
    <w:p w14:paraId="3B39F512" w14:textId="77777777" w:rsidR="000C2C9F" w:rsidRPr="006E7D5E" w:rsidRDefault="000C2C9F" w:rsidP="000C2C9F">
      <w:pPr>
        <w:rPr>
          <w:color w:val="00B050"/>
          <w:rPrChange w:id="334" w:author="Elodie Darbo" w:date="2022-06-08T14:43:00Z">
            <w:rPr/>
          </w:rPrChange>
        </w:rPr>
      </w:pPr>
      <w:r w:rsidRPr="006E7D5E">
        <w:rPr>
          <w:color w:val="00B050"/>
          <w:rPrChange w:id="335" w:author="Elodie Darbo" w:date="2022-06-08T14:43:00Z">
            <w:rPr/>
          </w:rPrChange>
        </w:rPr>
        <w:t xml:space="preserve"> %% normalisation</w:t>
      </w:r>
    </w:p>
    <w:p w14:paraId="397B885C" w14:textId="1FE6BA74" w:rsidR="000C2C9F" w:rsidRDefault="000C2C9F" w:rsidP="000C2C9F">
      <w:pPr>
        <w:rPr>
          <w:ins w:id="336" w:author="Elodie Darbo" w:date="2022-06-08T14:59:00Z"/>
        </w:rPr>
      </w:pPr>
      <w:r>
        <w:t xml:space="preserve">Les données de segmentation sont ensuite normalisées. Cette étape met en </w:t>
      </w:r>
      <w:proofErr w:type="spellStart"/>
      <w:r>
        <w:t>oeuvre</w:t>
      </w:r>
      <w:proofErr w:type="spellEnd"/>
      <w:r>
        <w:t xml:space="preserve"> un modèle statistique appelé modèle de mélange gaussien pour déterminer le niveau normal de deux copies et recentrer le profil sur ce niveau.  Pour cela, les segments sont considérés comme les individus d'une population de distributions gaussiennes. Une distribution gaussienne, ou normale, suit une loi de probabilité continue qui dépend de deux paramètres: sa moyenne $\mu$ et son écart-type $\sigma$. Le modèle de mélange classe les segments dans ces populations selon leurs valeurs, créant par exemple trois groupes dont les pics sont visibles sur la figure \</w:t>
      </w:r>
      <w:proofErr w:type="spellStart"/>
      <w:proofErr w:type="gramStart"/>
      <w:r>
        <w:t>ref</w:t>
      </w:r>
      <w:proofErr w:type="spellEnd"/>
      <w:r>
        <w:t>{</w:t>
      </w:r>
      <w:proofErr w:type="spellStart"/>
      <w:proofErr w:type="gramEnd"/>
      <w:r>
        <w:t>fig:rCGHnorm</w:t>
      </w:r>
      <w:proofErr w:type="spellEnd"/>
      <w:r>
        <w:t>}).</w:t>
      </w:r>
    </w:p>
    <w:p w14:paraId="718BB733" w14:textId="77777777" w:rsidR="00EB7D21" w:rsidRDefault="00EB7D21" w:rsidP="000C2C9F"/>
    <w:p w14:paraId="532AFC93" w14:textId="77777777" w:rsidR="000C2C9F" w:rsidRDefault="000C2C9F" w:rsidP="000C2C9F">
      <w:r>
        <w:t xml:space="preserve"> \</w:t>
      </w:r>
      <w:proofErr w:type="spellStart"/>
      <w:r>
        <w:t>begin</w:t>
      </w:r>
      <w:proofErr w:type="spellEnd"/>
      <w:r>
        <w:t>{figure}[!</w:t>
      </w:r>
      <w:proofErr w:type="spellStart"/>
      <w:r>
        <w:t>htb</w:t>
      </w:r>
      <w:proofErr w:type="spellEnd"/>
      <w:r>
        <w:t>]</w:t>
      </w:r>
    </w:p>
    <w:p w14:paraId="3328745C" w14:textId="77777777" w:rsidR="000C2C9F" w:rsidRDefault="000C2C9F" w:rsidP="000C2C9F">
      <w:r>
        <w:t xml:space="preserve">    \centerline{\includegraphics[scale=0.3]{figures/mat_met/matmet_rCGH_norm.png}}</w:t>
      </w:r>
    </w:p>
    <w:p w14:paraId="3204C8E9" w14:textId="77777777" w:rsidR="000C2C9F" w:rsidRDefault="000C2C9F" w:rsidP="000C2C9F">
      <w:r>
        <w:t xml:space="preserve">    \</w:t>
      </w:r>
      <w:proofErr w:type="spellStart"/>
      <w:r>
        <w:t>caption</w:t>
      </w:r>
      <w:proofErr w:type="spellEnd"/>
      <w:r>
        <w:t xml:space="preserve">{Détermination du niveau normal par modèle de mélange gaussien de </w:t>
      </w:r>
      <w:proofErr w:type="spellStart"/>
      <w:r>
        <w:t>rCGH</w:t>
      </w:r>
      <w:proofErr w:type="spellEnd"/>
      <w:r>
        <w:t xml:space="preserve">. À droite, les données segmentées. </w:t>
      </w:r>
      <w:proofErr w:type="gramStart"/>
      <w:r>
        <w:t>à</w:t>
      </w:r>
      <w:proofErr w:type="gramEnd"/>
      <w:r>
        <w:t xml:space="preserve"> gauche, les pics de densité leur correspondant et la valeur </w:t>
      </w:r>
      <w:r>
        <w:lastRenderedPageBreak/>
        <w:t xml:space="preserve">moyenne des segments qui les composent. La valeur en gras indique le pic qui correspond le plus au niveau normal. </w:t>
      </w:r>
      <w:proofErr w:type="spellStart"/>
      <w:r>
        <w:t>Genomic</w:t>
      </w:r>
      <w:proofErr w:type="spellEnd"/>
      <w:r>
        <w:t xml:space="preserve"> position (</w:t>
      </w:r>
      <w:proofErr w:type="spellStart"/>
      <w:r>
        <w:t>bp</w:t>
      </w:r>
      <w:proofErr w:type="spellEnd"/>
      <w:r>
        <w:t>): Position génomique en paires de bases.}</w:t>
      </w:r>
    </w:p>
    <w:p w14:paraId="7C9C642A" w14:textId="77777777" w:rsidR="000C2C9F" w:rsidRDefault="000C2C9F" w:rsidP="000C2C9F">
      <w:r>
        <w:t xml:space="preserve">    \label{</w:t>
      </w:r>
      <w:proofErr w:type="spellStart"/>
      <w:r>
        <w:t>fig:rCGHnorm</w:t>
      </w:r>
      <w:proofErr w:type="spellEnd"/>
      <w:r>
        <w:t>}</w:t>
      </w:r>
    </w:p>
    <w:p w14:paraId="16BB9114" w14:textId="7E146072" w:rsidR="000C2C9F" w:rsidRDefault="000C2C9F" w:rsidP="000C2C9F">
      <w:pPr>
        <w:rPr>
          <w:ins w:id="337" w:author="Elodie Darbo" w:date="2022-06-08T14:59:00Z"/>
        </w:rPr>
      </w:pPr>
      <w:r>
        <w:t>\end{figure}</w:t>
      </w:r>
    </w:p>
    <w:p w14:paraId="6EC4FD42" w14:textId="77777777" w:rsidR="00EB7D21" w:rsidRDefault="00EB7D21" w:rsidP="000C2C9F"/>
    <w:p w14:paraId="34B95C72" w14:textId="77777777" w:rsidR="000C2C9F" w:rsidRDefault="000C2C9F" w:rsidP="000C2C9F">
      <w:r>
        <w:t xml:space="preserve">Ici, le plus grand pic correspond au plus grand groupe de segments de même nombre de copies. Autrement dit, il s'agit du groupe qui a le plus de chances de correspondre au niveau normal. </w:t>
      </w:r>
      <w:proofErr w:type="spellStart"/>
      <w:proofErr w:type="gramStart"/>
      <w:r>
        <w:t>rCGH</w:t>
      </w:r>
      <w:proofErr w:type="spellEnd"/>
      <w:proofErr w:type="gramEnd"/>
      <w:r>
        <w:t xml:space="preserve"> va donc soustraire sa valeur (-0.029) à l'ensemble du profil pour que ce groupe corresponde au niveau normal diploïde, dont le log Ratio est zéro.</w:t>
      </w:r>
    </w:p>
    <w:p w14:paraId="461C5363" w14:textId="77777777" w:rsidR="000C2C9F" w:rsidRDefault="000C2C9F" w:rsidP="000C2C9F">
      <w:r>
        <w:t xml:space="preserve">Cependant, pour un échantillon présentant un gain allélique sur plus de la moitié de ses positions, le plus grand pic rassemble les segments de gain. Normaliser par le pic le plus grand </w:t>
      </w:r>
      <w:commentRangeStart w:id="338"/>
      <w:commentRangeStart w:id="339"/>
      <w:r>
        <w:t xml:space="preserve">sous-estimerait </w:t>
      </w:r>
      <w:commentRangeEnd w:id="338"/>
      <w:r w:rsidR="00EB7D21">
        <w:rPr>
          <w:rStyle w:val="Marquedecommentaire"/>
        </w:rPr>
        <w:commentReference w:id="338"/>
      </w:r>
      <w:commentRangeEnd w:id="339"/>
      <w:r w:rsidR="00B756EC">
        <w:rPr>
          <w:rStyle w:val="Marquedecommentaire"/>
        </w:rPr>
        <w:commentReference w:id="339"/>
      </w:r>
      <w:r>
        <w:t xml:space="preserve">le nombre de copies. </w:t>
      </w:r>
      <w:proofErr w:type="spellStart"/>
      <w:proofErr w:type="gramStart"/>
      <w:r>
        <w:t>rCGH</w:t>
      </w:r>
      <w:proofErr w:type="spellEnd"/>
      <w:proofErr w:type="gramEnd"/>
      <w:r>
        <w:t xml:space="preserve"> utilise une approche \cite{commo2015centralization} qui vise à empêcher ce cas de figure d'arriver. Parmi les pics trouvés, seuls ceux dont la hauteur dépasse la moitié du plus grand pic sont retenus. De ces pics, le plus à gauche sera utilisé pour recentrer le profil. Cette méthode vise à centrer le profil plus fidèlement que par une normalisation basée sur la médiane ou la moyenne, même si il est potentiellement très altéré à l'origine.</w:t>
      </w:r>
    </w:p>
    <w:p w14:paraId="47B7CBDD" w14:textId="77777777" w:rsidR="000C2C9F" w:rsidRDefault="000C2C9F" w:rsidP="000C2C9F"/>
    <w:p w14:paraId="7114C163" w14:textId="77777777" w:rsidR="000C2C9F" w:rsidRPr="00EB7D21" w:rsidRDefault="000C2C9F" w:rsidP="000C2C9F">
      <w:pPr>
        <w:rPr>
          <w:color w:val="00B050"/>
          <w:rPrChange w:id="340" w:author="Elodie Darbo" w:date="2022-06-08T15:01:00Z">
            <w:rPr/>
          </w:rPrChange>
        </w:rPr>
      </w:pPr>
      <w:r w:rsidRPr="00EB7D21">
        <w:rPr>
          <w:color w:val="00B050"/>
          <w:rPrChange w:id="341" w:author="Elodie Darbo" w:date="2022-06-08T15:01:00Z">
            <w:rPr/>
          </w:rPrChange>
        </w:rPr>
        <w:t>%par un modèle de mélange, qui permet de trouver le groupe de segments étant le plus probablement au niveau normal et ce, même si la majorité du profil est altérée. En parallèle de la normalisation, le nombre de copies de chaque segment est estimé, ce qui permet d'identifier les segments d'altération.</w:t>
      </w:r>
    </w:p>
    <w:p w14:paraId="444BE694" w14:textId="77777777" w:rsidR="000C2C9F" w:rsidRPr="00EB7D21" w:rsidRDefault="000C2C9F" w:rsidP="000C2C9F">
      <w:pPr>
        <w:rPr>
          <w:color w:val="00B050"/>
          <w:rPrChange w:id="342" w:author="Elodie Darbo" w:date="2022-06-08T15:01:00Z">
            <w:rPr/>
          </w:rPrChange>
        </w:rPr>
      </w:pPr>
      <w:r w:rsidRPr="00EB7D21">
        <w:rPr>
          <w:color w:val="00B050"/>
          <w:rPrChange w:id="343" w:author="Elodie Darbo" w:date="2022-06-08T15:01:00Z">
            <w:rPr/>
          </w:rPrChange>
        </w:rPr>
        <w:t>%% estimation CN</w:t>
      </w:r>
    </w:p>
    <w:p w14:paraId="2ED9A019" w14:textId="77777777" w:rsidR="000C2C9F" w:rsidRDefault="000C2C9F" w:rsidP="000C2C9F">
      <w:r>
        <w:t xml:space="preserve">Le nombre de copies de chaque segment est estimé à partir du log Ratio après la normalisation. Cette estimation dépend de la ploïdie </w:t>
      </w:r>
      <w:commentRangeStart w:id="344"/>
      <w:del w:id="345" w:author="Elodie Darbo" w:date="2022-06-08T15:01:00Z">
        <w:r w:rsidRPr="00EB7D21" w:rsidDel="00EB7D21">
          <w:rPr>
            <w:i/>
            <w:iCs/>
            <w:rPrChange w:id="346" w:author="Elodie Darbo" w:date="2022-06-08T15:01:00Z">
              <w:rPr/>
            </w:rPrChange>
          </w:rPr>
          <w:delText>"</w:delText>
        </w:r>
      </w:del>
      <w:r w:rsidRPr="00EB7D21">
        <w:rPr>
          <w:i/>
          <w:iCs/>
          <w:rPrChange w:id="347" w:author="Elodie Darbo" w:date="2022-06-08T15:01:00Z">
            <w:rPr/>
          </w:rPrChange>
        </w:rPr>
        <w:t>a priori</w:t>
      </w:r>
      <w:del w:id="348" w:author="Elodie Darbo" w:date="2022-06-08T15:01:00Z">
        <w:r w:rsidRPr="00EB7D21" w:rsidDel="00EB7D21">
          <w:rPr>
            <w:i/>
            <w:iCs/>
            <w:rPrChange w:id="349" w:author="Elodie Darbo" w:date="2022-06-08T15:01:00Z">
              <w:rPr/>
            </w:rPrChange>
          </w:rPr>
          <w:delText>"</w:delText>
        </w:r>
      </w:del>
      <w:commentRangeEnd w:id="344"/>
      <w:r w:rsidR="00B756EC">
        <w:rPr>
          <w:rStyle w:val="Marquedecommentaire"/>
        </w:rPr>
        <w:commentReference w:id="344"/>
      </w:r>
      <w:r>
        <w:t xml:space="preserve"> du profil, qu'il est nécessaire de renseigner en entrée du programme.</w:t>
      </w:r>
    </w:p>
    <w:p w14:paraId="6DDF9ADF" w14:textId="77777777" w:rsidR="000C2C9F" w:rsidRPr="00EB7D21" w:rsidRDefault="000C2C9F" w:rsidP="000C2C9F">
      <w:pPr>
        <w:rPr>
          <w:color w:val="00B050"/>
          <w:rPrChange w:id="350" w:author="Elodie Darbo" w:date="2022-06-08T15:02:00Z">
            <w:rPr/>
          </w:rPrChange>
        </w:rPr>
      </w:pPr>
      <w:r w:rsidRPr="00EB7D21">
        <w:rPr>
          <w:color w:val="00B050"/>
          <w:rPrChange w:id="351" w:author="Elodie Darbo" w:date="2022-06-08T15:02:00Z">
            <w:rPr/>
          </w:rPrChange>
        </w:rPr>
        <w:t>%% data visualisation</w:t>
      </w:r>
    </w:p>
    <w:p w14:paraId="36455B44" w14:textId="77777777" w:rsidR="000C2C9F" w:rsidRPr="00EB7D21" w:rsidRDefault="000C2C9F" w:rsidP="000C2C9F">
      <w:pPr>
        <w:rPr>
          <w:color w:val="00B050"/>
          <w:rPrChange w:id="352" w:author="Elodie Darbo" w:date="2022-06-08T15:01:00Z">
            <w:rPr/>
          </w:rPrChange>
        </w:rPr>
      </w:pPr>
      <w:r w:rsidRPr="00EB7D21">
        <w:rPr>
          <w:color w:val="00B050"/>
          <w:rPrChange w:id="353" w:author="Elodie Darbo" w:date="2022-06-08T15:01:00Z">
            <w:rPr/>
          </w:rPrChange>
        </w:rPr>
        <w:t>%  Il n'y a pas consensus sur les seuils à utiliser, donc on doit pouvoir manipuler et visualiser le profil -&gt; visualisation interactive</w:t>
      </w:r>
    </w:p>
    <w:p w14:paraId="62CA6568" w14:textId="77777777" w:rsidR="00EB7D21" w:rsidRDefault="000C2C9F" w:rsidP="000C2C9F">
      <w:pPr>
        <w:rPr>
          <w:ins w:id="354" w:author="Elodie Darbo" w:date="2022-06-08T15:03:00Z"/>
        </w:rPr>
      </w:pPr>
      <w:r>
        <w:t xml:space="preserve">Additionnellement au calcul des altérations de nombre de copies, </w:t>
      </w:r>
      <w:proofErr w:type="spellStart"/>
      <w:r>
        <w:t>rCGH</w:t>
      </w:r>
      <w:proofErr w:type="spellEnd"/>
      <w:r>
        <w:t xml:space="preserve"> met à disposition une interface de visualisation interactive dans le but de pouvoir éditer un profil et utiliser différents indicateurs visuels afin de prendre les meilleures décisions quan</w:t>
      </w:r>
      <w:ins w:id="355" w:author="Elodie Darbo" w:date="2022-06-08T15:02:00Z">
        <w:r w:rsidR="00EB7D21">
          <w:t>t</w:t>
        </w:r>
      </w:ins>
      <w:del w:id="356" w:author="Elodie Darbo" w:date="2022-06-08T15:02:00Z">
        <w:r w:rsidDel="00EB7D21">
          <w:delText>d</w:delText>
        </w:r>
      </w:del>
      <w:r>
        <w:t xml:space="preserve"> au diagnostic (fig.\</w:t>
      </w:r>
      <w:proofErr w:type="spellStart"/>
      <w:proofErr w:type="gramStart"/>
      <w:r>
        <w:t>ref</w:t>
      </w:r>
      <w:proofErr w:type="spellEnd"/>
      <w:r>
        <w:t>{</w:t>
      </w:r>
      <w:proofErr w:type="spellStart"/>
      <w:proofErr w:type="gramEnd"/>
      <w:r>
        <w:t>fig:rCGHvisu</w:t>
      </w:r>
      <w:proofErr w:type="spellEnd"/>
      <w:r>
        <w:t xml:space="preserve">}). </w:t>
      </w:r>
    </w:p>
    <w:p w14:paraId="163460A3" w14:textId="77777777" w:rsidR="00EB7D21" w:rsidRDefault="00EB7D21" w:rsidP="000C2C9F">
      <w:pPr>
        <w:rPr>
          <w:ins w:id="357" w:author="Elodie Darbo" w:date="2022-06-08T15:03:00Z"/>
        </w:rPr>
      </w:pPr>
    </w:p>
    <w:p w14:paraId="5C81A9DF" w14:textId="77777777" w:rsidR="00EB7D21" w:rsidRPr="000C2C9F" w:rsidRDefault="00EB7D21" w:rsidP="00EB7D21">
      <w:pPr>
        <w:rPr>
          <w:lang w:val="en-US"/>
        </w:rPr>
      </w:pPr>
      <w:r w:rsidRPr="000C2C9F">
        <w:rPr>
          <w:lang w:val="en-US"/>
        </w:rPr>
        <w:t>\begin{figure}[H]</w:t>
      </w:r>
    </w:p>
    <w:p w14:paraId="755EB670" w14:textId="77777777" w:rsidR="00EB7D21" w:rsidRPr="000C2C9F" w:rsidRDefault="00EB7D21" w:rsidP="00EB7D21">
      <w:pPr>
        <w:rPr>
          <w:lang w:val="en-US"/>
        </w:rPr>
      </w:pPr>
      <w:r w:rsidRPr="000C2C9F">
        <w:rPr>
          <w:lang w:val="en-US"/>
        </w:rPr>
        <w:t xml:space="preserve">    \centerline{\includegraphics[scale=0.3]{figures/mat_met/matmet_rCGH_visu.png}}</w:t>
      </w:r>
    </w:p>
    <w:p w14:paraId="4D89CC24" w14:textId="77777777" w:rsidR="00EB7D21" w:rsidRDefault="00EB7D21" w:rsidP="00EB7D21">
      <w:r w:rsidRPr="000C2C9F">
        <w:rPr>
          <w:lang w:val="en-US"/>
        </w:rPr>
        <w:t xml:space="preserve">    </w:t>
      </w:r>
      <w:r>
        <w:t>\</w:t>
      </w:r>
      <w:proofErr w:type="spellStart"/>
      <w:r>
        <w:t>caption</w:t>
      </w:r>
      <w:proofErr w:type="spellEnd"/>
      <w:r>
        <w:t xml:space="preserve">{Interface graphique de visualisation des données dans </w:t>
      </w:r>
      <w:proofErr w:type="spellStart"/>
      <w:r>
        <w:t>rCGH</w:t>
      </w:r>
      <w:proofErr w:type="spellEnd"/>
      <w:r>
        <w:t xml:space="preserve">. Panneau du haut: piste log Ratio. En rouge, segments altérés; "X9.LA", nom de l'échantillon; Gain </w:t>
      </w:r>
      <w:proofErr w:type="spellStart"/>
      <w:r>
        <w:t>threshold</w:t>
      </w:r>
      <w:proofErr w:type="spellEnd"/>
      <w:r>
        <w:t xml:space="preserve">, seuil de gain; </w:t>
      </w:r>
      <w:proofErr w:type="spellStart"/>
      <w:r>
        <w:t>Loss</w:t>
      </w:r>
      <w:proofErr w:type="spellEnd"/>
      <w:r>
        <w:t xml:space="preserve"> </w:t>
      </w:r>
      <w:proofErr w:type="spellStart"/>
      <w:r>
        <w:t>threshold</w:t>
      </w:r>
      <w:proofErr w:type="spellEnd"/>
      <w:r>
        <w:t xml:space="preserve">, seuil de perte; </w:t>
      </w:r>
      <w:proofErr w:type="spellStart"/>
      <w:r>
        <w:t>Genomic</w:t>
      </w:r>
      <w:proofErr w:type="spellEnd"/>
      <w:r>
        <w:t xml:space="preserve"> position, position génomique. Panneau du bas: piste différence allélique (</w:t>
      </w:r>
      <w:proofErr w:type="spellStart"/>
      <w:r>
        <w:t>Allelic</w:t>
      </w:r>
      <w:proofErr w:type="spellEnd"/>
      <w:r>
        <w:t xml:space="preserve"> </w:t>
      </w:r>
      <w:proofErr w:type="spellStart"/>
      <w:r>
        <w:t>difference</w:t>
      </w:r>
      <w:proofErr w:type="spellEnd"/>
      <w:r>
        <w:t>). À gauche: panneau de contrôle du profil.}</w:t>
      </w:r>
    </w:p>
    <w:p w14:paraId="3A6958D2" w14:textId="77777777" w:rsidR="00EB7D21" w:rsidRDefault="00EB7D21" w:rsidP="00EB7D21">
      <w:r>
        <w:t xml:space="preserve">    \label{</w:t>
      </w:r>
      <w:proofErr w:type="spellStart"/>
      <w:r>
        <w:t>fig:rCGHvisu</w:t>
      </w:r>
      <w:proofErr w:type="spellEnd"/>
      <w:r>
        <w:t>}</w:t>
      </w:r>
    </w:p>
    <w:p w14:paraId="76813EA9" w14:textId="441905A8" w:rsidR="00EB7D21" w:rsidDel="00EB7D21" w:rsidRDefault="00EB7D21" w:rsidP="000C2C9F">
      <w:pPr>
        <w:rPr>
          <w:del w:id="358" w:author="Elodie Darbo" w:date="2022-06-08T15:03:00Z"/>
        </w:rPr>
      </w:pPr>
      <w:r>
        <w:t>\end{figure}</w:t>
      </w:r>
    </w:p>
    <w:p w14:paraId="0EFADC38" w14:textId="77777777" w:rsidR="00EB7D21" w:rsidRDefault="00EB7D21" w:rsidP="00EB7D21">
      <w:pPr>
        <w:rPr>
          <w:ins w:id="359" w:author="Elodie Darbo" w:date="2022-06-08T15:03:00Z"/>
        </w:rPr>
      </w:pPr>
    </w:p>
    <w:p w14:paraId="16F285D0" w14:textId="77777777" w:rsidR="00EB7D21" w:rsidRDefault="00EB7D21" w:rsidP="000C2C9F">
      <w:pPr>
        <w:rPr>
          <w:ins w:id="360" w:author="Elodie Darbo" w:date="2022-06-08T15:03:00Z"/>
        </w:rPr>
      </w:pPr>
    </w:p>
    <w:p w14:paraId="1DCB1C18" w14:textId="26DA1208" w:rsidR="000C2C9F" w:rsidRPr="002F5159" w:rsidRDefault="000C2C9F" w:rsidP="000C2C9F">
      <w:pPr>
        <w:rPr>
          <w:color w:val="00B050"/>
          <w:rPrChange w:id="361" w:author="Elodie Darbo" w:date="2022-06-08T15:04:00Z">
            <w:rPr/>
          </w:rPrChange>
        </w:rPr>
      </w:pPr>
      <w:r>
        <w:t xml:space="preserve">Cette interface permet de recentrer un profil et d'éditer les segments à l'aide du panneau de contrôle. La visualisation de plusieurs paramètres à la fois est possible, notamment la </w:t>
      </w:r>
      <w:r>
        <w:lastRenderedPageBreak/>
        <w:t xml:space="preserve">différence allélique. </w:t>
      </w:r>
      <w:commentRangeStart w:id="362"/>
      <w:commentRangeStart w:id="363"/>
      <w:commentRangeStart w:id="364"/>
      <w:commentRangeStart w:id="365"/>
      <w:r>
        <w:t xml:space="preserve">La différence allélique est définie, pour une position génomique qui peut présenter deux allèles A et B, par le nombre d'allèles A multiplié par 0,5 auquel on soustrait le nombre d'allèles B multiplié par 0,5. </w:t>
      </w:r>
      <w:commentRangeEnd w:id="362"/>
      <w:r w:rsidR="002F5159">
        <w:rPr>
          <w:rStyle w:val="Marquedecommentaire"/>
        </w:rPr>
        <w:commentReference w:id="362"/>
      </w:r>
      <w:commentRangeEnd w:id="363"/>
      <w:r w:rsidR="005036B1">
        <w:rPr>
          <w:rStyle w:val="Marquedecommentaire"/>
        </w:rPr>
        <w:commentReference w:id="363"/>
      </w:r>
      <w:commentRangeEnd w:id="364"/>
      <w:r w:rsidR="005036B1">
        <w:rPr>
          <w:rStyle w:val="Marquedecommentaire"/>
        </w:rPr>
        <w:commentReference w:id="364"/>
      </w:r>
      <w:commentRangeEnd w:id="365"/>
      <w:r w:rsidR="001C0300">
        <w:rPr>
          <w:rStyle w:val="Marquedecommentaire"/>
        </w:rPr>
        <w:commentReference w:id="365"/>
      </w:r>
      <w:r>
        <w:t>Pour une position hétérozygote à deux copies (un allèle de chaque), la différence allélique est de 0, mais une population homozygote à deux copies aura une valeur de -1 pour BB et 1 pour AA. Cela s'illustre en bas dans la figure \</w:t>
      </w:r>
      <w:proofErr w:type="spellStart"/>
      <w:r>
        <w:t>ref</w:t>
      </w:r>
      <w:proofErr w:type="spellEnd"/>
      <w:r>
        <w:t>{</w:t>
      </w:r>
      <w:proofErr w:type="spellStart"/>
      <w:r>
        <w:t>fig:rCGHvisu</w:t>
      </w:r>
      <w:proofErr w:type="spellEnd"/>
      <w:r>
        <w:t xml:space="preserve">} pour le chromosome 3 notamment. </w:t>
      </w:r>
      <w:r w:rsidRPr="002F5159">
        <w:rPr>
          <w:color w:val="00B050"/>
          <w:rPrChange w:id="366" w:author="Elodie Darbo" w:date="2022-06-08T15:04:00Z">
            <w:rPr/>
          </w:rPrChange>
        </w:rPr>
        <w:t xml:space="preserve">% plus rapidement que le logiciel </w:t>
      </w:r>
      <w:proofErr w:type="spellStart"/>
      <w:r w:rsidRPr="002F5159">
        <w:rPr>
          <w:color w:val="00B050"/>
          <w:rPrChange w:id="367" w:author="Elodie Darbo" w:date="2022-06-08T15:04:00Z">
            <w:rPr/>
          </w:rPrChange>
        </w:rPr>
        <w:t>ChAS</w:t>
      </w:r>
      <w:proofErr w:type="spellEnd"/>
      <w:r w:rsidRPr="002F5159">
        <w:rPr>
          <w:color w:val="00B050"/>
          <w:rPrChange w:id="368" w:author="Elodie Darbo" w:date="2022-06-08T15:04:00Z">
            <w:rPr/>
          </w:rPrChange>
        </w:rPr>
        <w:t xml:space="preserve">, mais prend plus de temps à afficher les changements. D'autre part, beaucoup de fonctionnalités de </w:t>
      </w:r>
      <w:proofErr w:type="spellStart"/>
      <w:r w:rsidRPr="002F5159">
        <w:rPr>
          <w:color w:val="00B050"/>
          <w:rPrChange w:id="369" w:author="Elodie Darbo" w:date="2022-06-08T15:04:00Z">
            <w:rPr/>
          </w:rPrChange>
        </w:rPr>
        <w:t>ChAS</w:t>
      </w:r>
      <w:proofErr w:type="spellEnd"/>
      <w:r w:rsidRPr="002F5159">
        <w:rPr>
          <w:color w:val="00B050"/>
          <w:rPrChange w:id="370" w:author="Elodie Darbo" w:date="2022-06-08T15:04:00Z">
            <w:rPr/>
          </w:rPrChange>
        </w:rPr>
        <w:t xml:space="preserve"> ne sont pas présentes dans cette interface -&gt; dire lesquelles.</w:t>
      </w:r>
    </w:p>
    <w:p w14:paraId="140176C6" w14:textId="77777777" w:rsidR="000C2C9F" w:rsidRDefault="000C2C9F" w:rsidP="000C2C9F">
      <w:r>
        <w:t xml:space="preserve">Il est aussi possible de trouver à quel segment appartiennent des gènes spécifiés. </w:t>
      </w:r>
      <w:r w:rsidRPr="001B0840">
        <w:rPr>
          <w:color w:val="00B050"/>
          <w:rPrChange w:id="371" w:author="Elodie Darbo" w:date="2022-06-08T15:08:00Z">
            <w:rPr/>
          </w:rPrChange>
        </w:rPr>
        <w:t>%</w:t>
      </w:r>
      <w:proofErr w:type="spellStart"/>
      <w:r w:rsidRPr="001B0840">
        <w:rPr>
          <w:color w:val="00B050"/>
          <w:rPrChange w:id="372" w:author="Elodie Darbo" w:date="2022-06-08T15:08:00Z">
            <w:rPr/>
          </w:rPrChange>
        </w:rPr>
        <w:t>rCGH</w:t>
      </w:r>
      <w:proofErr w:type="spellEnd"/>
      <w:r w:rsidRPr="001B0840">
        <w:rPr>
          <w:color w:val="00B050"/>
          <w:rPrChange w:id="373" w:author="Elodie Darbo" w:date="2022-06-08T15:08:00Z">
            <w:rPr/>
          </w:rPrChange>
        </w:rPr>
        <w:t xml:space="preserve"> met à disposition un système de visualisation interactive des données générées par son pipeline qui permet de retravailler un profil et d'en faire ressortir des gènes d'intérêt [note: La comparaison entre </w:t>
      </w:r>
      <w:proofErr w:type="spellStart"/>
      <w:r w:rsidRPr="001B0840">
        <w:rPr>
          <w:color w:val="00B050"/>
          <w:rPrChange w:id="374" w:author="Elodie Darbo" w:date="2022-06-08T15:08:00Z">
            <w:rPr/>
          </w:rPrChange>
        </w:rPr>
        <w:t>ChAS</w:t>
      </w:r>
      <w:proofErr w:type="spellEnd"/>
      <w:r w:rsidRPr="001B0840">
        <w:rPr>
          <w:color w:val="00B050"/>
          <w:rPrChange w:id="375" w:author="Elodie Darbo" w:date="2022-06-08T15:08:00Z">
            <w:rPr/>
          </w:rPrChange>
        </w:rPr>
        <w:t xml:space="preserve"> et cet aspect de </w:t>
      </w:r>
      <w:proofErr w:type="spellStart"/>
      <w:r w:rsidRPr="001B0840">
        <w:rPr>
          <w:color w:val="00B050"/>
          <w:rPrChange w:id="376" w:author="Elodie Darbo" w:date="2022-06-08T15:08:00Z">
            <w:rPr/>
          </w:rPrChange>
        </w:rPr>
        <w:t>rCGH</w:t>
      </w:r>
      <w:proofErr w:type="spellEnd"/>
      <w:r w:rsidRPr="001B0840">
        <w:rPr>
          <w:color w:val="00B050"/>
          <w:rPrChange w:id="377" w:author="Elodie Darbo" w:date="2022-06-08T15:08:00Z">
            <w:rPr/>
          </w:rPrChange>
        </w:rPr>
        <w:t xml:space="preserve"> sera faite en partie Résultats].</w:t>
      </w:r>
    </w:p>
    <w:p w14:paraId="17364A4C" w14:textId="77777777" w:rsidR="000C2C9F" w:rsidRDefault="000C2C9F" w:rsidP="000C2C9F"/>
    <w:p w14:paraId="7AFCA21D" w14:textId="77777777" w:rsidR="000C2C9F" w:rsidRDefault="000C2C9F" w:rsidP="000C2C9F"/>
    <w:p w14:paraId="04BBC27B" w14:textId="77777777" w:rsidR="000C2C9F" w:rsidRDefault="000C2C9F" w:rsidP="000C2C9F"/>
    <w:p w14:paraId="322093C5" w14:textId="77777777" w:rsidR="000C2C9F" w:rsidRDefault="000C2C9F" w:rsidP="000C2C9F"/>
    <w:p w14:paraId="26D1B10D" w14:textId="77777777" w:rsidR="000C2C9F" w:rsidRDefault="000C2C9F" w:rsidP="000C2C9F"/>
    <w:p w14:paraId="55821A4F" w14:textId="77777777" w:rsidR="000C2C9F" w:rsidRDefault="000C2C9F" w:rsidP="000C2C9F"/>
    <w:p w14:paraId="7B3839B0" w14:textId="77777777" w:rsidR="000C2C9F" w:rsidRDefault="000C2C9F" w:rsidP="000C2C9F">
      <w:r>
        <w:t xml:space="preserve">%%%% </w:t>
      </w:r>
      <w:proofErr w:type="spellStart"/>
      <w:r>
        <w:t>CGHcall</w:t>
      </w:r>
      <w:proofErr w:type="spellEnd"/>
      <w:r>
        <w:t xml:space="preserve"> EA</w:t>
      </w:r>
    </w:p>
    <w:p w14:paraId="370A11D8" w14:textId="77777777" w:rsidR="000C2C9F" w:rsidRDefault="000C2C9F" w:rsidP="000C2C9F">
      <w:r>
        <w:t>\</w:t>
      </w:r>
      <w:proofErr w:type="spellStart"/>
      <w:r>
        <w:t>subsection</w:t>
      </w:r>
      <w:proofErr w:type="spellEnd"/>
      <w:r>
        <w:t>{</w:t>
      </w:r>
      <w:proofErr w:type="spellStart"/>
      <w:r>
        <w:t>CGHcall</w:t>
      </w:r>
      <w:proofErr w:type="spellEnd"/>
      <w:r>
        <w:t>}</w:t>
      </w:r>
    </w:p>
    <w:p w14:paraId="185B5D85" w14:textId="2F79FF57" w:rsidR="000C2C9F" w:rsidRDefault="000C2C9F" w:rsidP="000C2C9F">
      <w:pPr>
        <w:rPr>
          <w:ins w:id="378" w:author="Elodie Darbo" w:date="2022-06-08T15:09:00Z"/>
        </w:rPr>
      </w:pPr>
      <w:proofErr w:type="spellStart"/>
      <w:r>
        <w:t>CGHcall</w:t>
      </w:r>
      <w:proofErr w:type="spellEnd"/>
      <w:r>
        <w:t>\</w:t>
      </w:r>
      <w:proofErr w:type="gramStart"/>
      <w:r>
        <w:t>cite{</w:t>
      </w:r>
      <w:proofErr w:type="gramEnd"/>
      <w:r>
        <w:t>van2007cghcall} est un outil qui détermine les segments d'altération et leur attribue un nombre de copies à l'aide d'un modèle statistique, et ce, en cinq étapes (fig.\</w:t>
      </w:r>
      <w:proofErr w:type="spellStart"/>
      <w:r>
        <w:t>ref</w:t>
      </w:r>
      <w:proofErr w:type="spellEnd"/>
      <w:r>
        <w:t>{</w:t>
      </w:r>
      <w:proofErr w:type="spellStart"/>
      <w:r>
        <w:t>fig:C_pipe</w:t>
      </w:r>
      <w:proofErr w:type="spellEnd"/>
      <w:r>
        <w:t>}).</w:t>
      </w:r>
    </w:p>
    <w:p w14:paraId="76457535" w14:textId="77777777" w:rsidR="001B0840" w:rsidRDefault="001B0840" w:rsidP="000C2C9F"/>
    <w:p w14:paraId="041F66D3" w14:textId="77777777" w:rsidR="000C2C9F" w:rsidRPr="000C2C9F" w:rsidRDefault="000C2C9F" w:rsidP="000C2C9F">
      <w:pPr>
        <w:rPr>
          <w:lang w:val="en-US"/>
        </w:rPr>
      </w:pPr>
      <w:r w:rsidRPr="000C2C9F">
        <w:rPr>
          <w:lang w:val="en-US"/>
        </w:rPr>
        <w:t>\begin{figure}[!</w:t>
      </w:r>
      <w:proofErr w:type="spellStart"/>
      <w:r w:rsidRPr="000C2C9F">
        <w:rPr>
          <w:lang w:val="en-US"/>
        </w:rPr>
        <w:t>htb</w:t>
      </w:r>
      <w:proofErr w:type="spellEnd"/>
      <w:r w:rsidRPr="000C2C9F">
        <w:rPr>
          <w:lang w:val="en-US"/>
        </w:rPr>
        <w:t>]</w:t>
      </w:r>
    </w:p>
    <w:p w14:paraId="43B86646" w14:textId="77777777" w:rsidR="000C2C9F" w:rsidRPr="000C2C9F" w:rsidRDefault="000C2C9F" w:rsidP="000C2C9F">
      <w:pPr>
        <w:rPr>
          <w:lang w:val="en-US"/>
        </w:rPr>
      </w:pPr>
      <w:r w:rsidRPr="000C2C9F">
        <w:rPr>
          <w:lang w:val="en-US"/>
        </w:rPr>
        <w:t xml:space="preserve">    \centering</w:t>
      </w:r>
    </w:p>
    <w:p w14:paraId="1438590F" w14:textId="77777777" w:rsidR="000C2C9F" w:rsidRPr="000C2C9F" w:rsidRDefault="000C2C9F" w:rsidP="000C2C9F">
      <w:pPr>
        <w:rPr>
          <w:lang w:val="en-US"/>
        </w:rPr>
      </w:pPr>
      <w:r w:rsidRPr="000C2C9F">
        <w:rPr>
          <w:lang w:val="en-US"/>
        </w:rPr>
        <w:t xml:space="preserve">    \includegraphics[scale=0.4]{figures/pipelines/CGHcall_pipeline.drawio.png}</w:t>
      </w:r>
    </w:p>
    <w:p w14:paraId="50BD4ED1"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{Pipeline de détermination du nombre de copies du package </w:t>
      </w:r>
      <w:proofErr w:type="spellStart"/>
      <w:r>
        <w:t>CGHcall</w:t>
      </w:r>
      <w:proofErr w:type="spellEnd"/>
      <w:r>
        <w:t xml:space="preserve">. Boîtes blanches, fichiers de données ou objets R. Boîtes orange, étapes de traitement des données. </w:t>
      </w:r>
      <w:r w:rsidRPr="000C2C9F">
        <w:rPr>
          <w:lang w:val="en-US"/>
        </w:rPr>
        <w:t>CBS, Circular Binary Segmentation.}</w:t>
      </w:r>
    </w:p>
    <w:p w14:paraId="098594E0" w14:textId="77777777" w:rsidR="000C2C9F" w:rsidRPr="000C2C9F" w:rsidRDefault="000C2C9F" w:rsidP="000C2C9F">
      <w:pPr>
        <w:rPr>
          <w:lang w:val="en-US"/>
        </w:rPr>
      </w:pPr>
      <w:r w:rsidRPr="000C2C9F">
        <w:rPr>
          <w:lang w:val="en-US"/>
        </w:rPr>
        <w:t xml:space="preserve">    \label{</w:t>
      </w:r>
      <w:proofErr w:type="spellStart"/>
      <w:r w:rsidRPr="000C2C9F">
        <w:rPr>
          <w:lang w:val="en-US"/>
        </w:rPr>
        <w:t>fig:C_pipe</w:t>
      </w:r>
      <w:proofErr w:type="spellEnd"/>
      <w:r w:rsidRPr="000C2C9F">
        <w:rPr>
          <w:lang w:val="en-US"/>
        </w:rPr>
        <w:t>}</w:t>
      </w:r>
    </w:p>
    <w:p w14:paraId="64AD0CE5" w14:textId="77777777" w:rsidR="000C2C9F" w:rsidRPr="000C2C9F" w:rsidRDefault="000C2C9F" w:rsidP="000C2C9F">
      <w:pPr>
        <w:rPr>
          <w:lang w:val="en-US"/>
        </w:rPr>
      </w:pPr>
      <w:r w:rsidRPr="000C2C9F">
        <w:rPr>
          <w:lang w:val="en-US"/>
        </w:rPr>
        <w:t>\end{figure}</w:t>
      </w:r>
    </w:p>
    <w:p w14:paraId="5DD49DE2" w14:textId="77777777" w:rsidR="000C2C9F" w:rsidRPr="000C2C9F" w:rsidRDefault="000C2C9F" w:rsidP="000C2C9F">
      <w:pPr>
        <w:rPr>
          <w:lang w:val="en-US"/>
        </w:rPr>
      </w:pPr>
    </w:p>
    <w:p w14:paraId="40B9C822" w14:textId="77777777" w:rsidR="000C2C9F" w:rsidRDefault="000C2C9F" w:rsidP="000C2C9F">
      <w:r>
        <w:t xml:space="preserve">%% </w:t>
      </w:r>
      <w:proofErr w:type="spellStart"/>
      <w:r>
        <w:t>preprocess</w:t>
      </w:r>
      <w:proofErr w:type="spellEnd"/>
    </w:p>
    <w:p w14:paraId="323FA2CF" w14:textId="77777777" w:rsidR="000C2C9F" w:rsidRDefault="000C2C9F" w:rsidP="000C2C9F">
      <w:proofErr w:type="spellStart"/>
      <w:r>
        <w:t>CGHcall</w:t>
      </w:r>
      <w:proofErr w:type="spellEnd"/>
      <w:r>
        <w:t xml:space="preserve"> prend en entrée les données de log Ratio par sonde, et commence par leur appliquer plusieurs traitements lors de l'étape de pré-traitement, qui ont pour but de préparer les données aux étapes suivantes. </w:t>
      </w:r>
    </w:p>
    <w:p w14:paraId="4E55AC99" w14:textId="73F767B0" w:rsidR="000C2C9F" w:rsidRDefault="000C2C9F" w:rsidP="000C2C9F">
      <w:pPr>
        <w:rPr>
          <w:ins w:id="379" w:author="Elodie Darbo" w:date="2022-06-08T15:11:00Z"/>
        </w:rPr>
      </w:pPr>
      <w:commentRangeStart w:id="380"/>
      <w:del w:id="381" w:author="Elodie Darbo" w:date="2022-06-08T15:10:00Z">
        <w:r w:rsidDel="001B0840">
          <w:delText>L'étape de pré-traitement prépare les données pour que les autres étapes du pipeline se déroulent sans problème</w:delText>
        </w:r>
      </w:del>
      <w:commentRangeEnd w:id="380"/>
      <w:r w:rsidR="001C0300">
        <w:rPr>
          <w:rStyle w:val="Marquedecommentaire"/>
        </w:rPr>
        <w:commentReference w:id="380"/>
      </w:r>
      <w:del w:id="382" w:author="Elodie Darbo" w:date="2022-06-08T15:10:00Z">
        <w:r w:rsidDel="001B0840">
          <w:delText xml:space="preserve">. </w:delText>
        </w:r>
      </w:del>
      <w:r>
        <w:t>Ainsi, pour une cohorte de plusieurs échantillons, les données manquantes chez plus de 30\% des échantillons sont supprimées pour tous. (fig.\</w:t>
      </w:r>
      <w:proofErr w:type="spellStart"/>
      <w:proofErr w:type="gramStart"/>
      <w:r>
        <w:t>ref</w:t>
      </w:r>
      <w:proofErr w:type="spellEnd"/>
      <w:r>
        <w:t>{</w:t>
      </w:r>
      <w:proofErr w:type="spellStart"/>
      <w:proofErr w:type="gramEnd"/>
      <w:r>
        <w:t>fig:cghcall_prepro</w:t>
      </w:r>
      <w:proofErr w:type="spellEnd"/>
      <w:r>
        <w:t xml:space="preserve">}. Les données manquantes restantes </w:t>
      </w:r>
      <w:commentRangeStart w:id="383"/>
      <w:ins w:id="384" w:author="Elodie Darbo" w:date="2022-06-08T15:11:00Z">
        <w:r w:rsidR="001B0840">
          <w:t xml:space="preserve"> sont </w:t>
        </w:r>
      </w:ins>
      <w:del w:id="385" w:author="Elodie Darbo" w:date="2022-06-08T15:11:00Z">
        <w:r w:rsidDel="001B0840">
          <w:delText xml:space="preserve">par des valeurs </w:delText>
        </w:r>
      </w:del>
      <w:commentRangeEnd w:id="383"/>
      <w:r w:rsidR="001C0300">
        <w:rPr>
          <w:rStyle w:val="Marquedecommentaire"/>
        </w:rPr>
        <w:commentReference w:id="383"/>
      </w:r>
      <w:r>
        <w:t>estimées à l'aide du package R impute\</w:t>
      </w:r>
      <w:proofErr w:type="gramStart"/>
      <w:r>
        <w:t>cite{</w:t>
      </w:r>
      <w:proofErr w:type="gramEnd"/>
      <w:r>
        <w:t>hastie2011Rpkg_impute}</w:t>
      </w:r>
    </w:p>
    <w:p w14:paraId="7551C238" w14:textId="77777777" w:rsidR="001B0840" w:rsidRDefault="001B0840" w:rsidP="000C2C9F"/>
    <w:p w14:paraId="47CB5BC6" w14:textId="77777777" w:rsidR="000C2C9F" w:rsidRPr="000C2C9F" w:rsidRDefault="000C2C9F" w:rsidP="000C2C9F">
      <w:pPr>
        <w:rPr>
          <w:lang w:val="en-US"/>
        </w:rPr>
      </w:pPr>
      <w:r>
        <w:t xml:space="preserve"> </w:t>
      </w:r>
      <w:r w:rsidRPr="000C2C9F">
        <w:rPr>
          <w:lang w:val="en-US"/>
        </w:rPr>
        <w:t>\begin{figure}[H]</w:t>
      </w:r>
    </w:p>
    <w:p w14:paraId="5F8C8DE0" w14:textId="77777777" w:rsidR="000C2C9F" w:rsidRPr="000C2C9F" w:rsidRDefault="000C2C9F" w:rsidP="000C2C9F">
      <w:pPr>
        <w:rPr>
          <w:lang w:val="en-US"/>
        </w:rPr>
      </w:pPr>
      <w:r w:rsidRPr="000C2C9F">
        <w:rPr>
          <w:lang w:val="en-US"/>
        </w:rPr>
        <w:t xml:space="preserve">    \centerline{\includegraphics[scale=0.9]{figures/mat_met/matmet_cghcall_preprocess.png}}</w:t>
      </w:r>
    </w:p>
    <w:p w14:paraId="2E2BA723" w14:textId="2BDCD9FC" w:rsidR="000C2C9F" w:rsidRDefault="000C2C9F" w:rsidP="000C2C9F">
      <w:r w:rsidRPr="001B0840">
        <w:rPr>
          <w:rPrChange w:id="386" w:author="Elodie Darbo" w:date="2022-06-08T15:11:00Z">
            <w:rPr>
              <w:lang w:val="en-US"/>
            </w:rPr>
          </w:rPrChange>
        </w:rPr>
        <w:lastRenderedPageBreak/>
        <w:t xml:space="preserve">    </w:t>
      </w:r>
      <w:r>
        <w:t>\</w:t>
      </w:r>
      <w:proofErr w:type="spellStart"/>
      <w:r>
        <w:t>caption</w:t>
      </w:r>
      <w:proofErr w:type="spellEnd"/>
      <w:r>
        <w:t xml:space="preserve">{Effet du </w:t>
      </w:r>
      <w:proofErr w:type="spellStart"/>
      <w:r>
        <w:t>pré-traitement</w:t>
      </w:r>
      <w:proofErr w:type="spellEnd"/>
      <w:r>
        <w:t xml:space="preserve"> sur des do</w:t>
      </w:r>
      <w:commentRangeStart w:id="387"/>
      <w:ins w:id="388" w:author="Elodie Darbo" w:date="2022-06-08T15:11:00Z">
        <w:r w:rsidR="001B0840">
          <w:t>n</w:t>
        </w:r>
      </w:ins>
      <w:r>
        <w:t>n</w:t>
      </w:r>
      <w:commentRangeEnd w:id="387"/>
      <w:r w:rsidR="001C0300">
        <w:rPr>
          <w:rStyle w:val="Marquedecommentaire"/>
        </w:rPr>
        <w:commentReference w:id="387"/>
      </w:r>
      <w:r>
        <w:t xml:space="preserve">ées de log Ratio. En rouge, points supprimés des données. En vert, points conservés.} </w:t>
      </w:r>
    </w:p>
    <w:p w14:paraId="5BB7BE9B"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fig:cghcall_prepro</w:t>
      </w:r>
      <w:proofErr w:type="spellEnd"/>
      <w:r w:rsidRPr="000C2C9F">
        <w:rPr>
          <w:lang w:val="en-US"/>
        </w:rPr>
        <w:t>}</w:t>
      </w:r>
    </w:p>
    <w:p w14:paraId="331838CB" w14:textId="77777777" w:rsidR="000C2C9F" w:rsidRPr="000C2C9F" w:rsidRDefault="000C2C9F" w:rsidP="000C2C9F">
      <w:pPr>
        <w:rPr>
          <w:lang w:val="en-US"/>
        </w:rPr>
      </w:pPr>
      <w:r w:rsidRPr="000C2C9F">
        <w:rPr>
          <w:lang w:val="en-US"/>
        </w:rPr>
        <w:t>\end{figure}</w:t>
      </w:r>
    </w:p>
    <w:p w14:paraId="4347A095" w14:textId="77777777" w:rsidR="000C2C9F" w:rsidRPr="000C2C9F" w:rsidRDefault="000C2C9F" w:rsidP="000C2C9F">
      <w:pPr>
        <w:rPr>
          <w:lang w:val="en-US"/>
        </w:rPr>
      </w:pPr>
    </w:p>
    <w:p w14:paraId="2DE84FFE" w14:textId="77777777" w:rsidR="000C2C9F" w:rsidRDefault="000C2C9F" w:rsidP="000C2C9F">
      <w:r>
        <w:t>%% normalisation 1</w:t>
      </w:r>
    </w:p>
    <w:p w14:paraId="44519146" w14:textId="2584A71F" w:rsidR="000C2C9F" w:rsidRDefault="000C2C9F" w:rsidP="000C2C9F">
      <w:r>
        <w:t xml:space="preserve">Les données sont ensuite normalisées par la médiane ou le mode, et subissent un lissage des </w:t>
      </w:r>
      <w:proofErr w:type="spellStart"/>
      <w:r>
        <w:t>outliers</w:t>
      </w:r>
      <w:proofErr w:type="spellEnd"/>
      <w:r>
        <w:t xml:space="preserve"> (valeurs aberrantes</w:t>
      </w:r>
      <w:commentRangeStart w:id="389"/>
      <w:ins w:id="390" w:author="Elodie Darbo" w:date="2022-06-08T15:11:00Z">
        <w:r w:rsidR="001B0840">
          <w:t> </w:t>
        </w:r>
      </w:ins>
      <w:r>
        <w:t xml:space="preserve">; </w:t>
      </w:r>
      <w:commentRangeEnd w:id="389"/>
      <w:r w:rsidR="001C0300">
        <w:rPr>
          <w:rStyle w:val="Marquedecommentaire"/>
        </w:rPr>
        <w:commentReference w:id="389"/>
      </w:r>
      <w:r>
        <w:t>points dont la valeur est significativement différente des autres). Une telle valeur aberrante peut être définie à partir de l'écart interquartile\cite{tukey1977outliers}.</w:t>
      </w:r>
    </w:p>
    <w:p w14:paraId="083F07A5" w14:textId="77777777" w:rsidR="000C2C9F" w:rsidRDefault="000C2C9F" w:rsidP="000C2C9F"/>
    <w:p w14:paraId="7514F6EA" w14:textId="77777777" w:rsidR="000C2C9F" w:rsidRDefault="000C2C9F" w:rsidP="000C2C9F">
      <w:r>
        <w:t>%% segmentation CBS</w:t>
      </w:r>
    </w:p>
    <w:p w14:paraId="40517521" w14:textId="77777777" w:rsidR="000C2C9F" w:rsidRDefault="000C2C9F" w:rsidP="000C2C9F">
      <w:r>
        <w:t xml:space="preserve">L'étape suivante est la segmentation par l'algorithme </w:t>
      </w:r>
      <w:commentRangeStart w:id="391"/>
      <w:commentRangeStart w:id="392"/>
      <w:r>
        <w:t>CBS</w:t>
      </w:r>
      <w:commentRangeEnd w:id="391"/>
      <w:r w:rsidR="001B0840">
        <w:rPr>
          <w:rStyle w:val="Marquedecommentaire"/>
        </w:rPr>
        <w:commentReference w:id="391"/>
      </w:r>
      <w:commentRangeEnd w:id="392"/>
      <w:r w:rsidR="001C0300">
        <w:rPr>
          <w:rStyle w:val="Marquedecommentaire"/>
        </w:rPr>
        <w:commentReference w:id="392"/>
      </w:r>
      <w:r>
        <w:t xml:space="preserve">. </w:t>
      </w:r>
      <w:proofErr w:type="spellStart"/>
      <w:r>
        <w:t>CGHcall</w:t>
      </w:r>
      <w:proofErr w:type="spellEnd"/>
      <w:r>
        <w:t xml:space="preserve"> n'implémente pas de fonctionnalité additionnelle.</w:t>
      </w:r>
    </w:p>
    <w:p w14:paraId="1007523A" w14:textId="77777777" w:rsidR="000C2C9F" w:rsidRDefault="000C2C9F" w:rsidP="000C2C9F"/>
    <w:p w14:paraId="03EA2961" w14:textId="77777777" w:rsidR="000C2C9F" w:rsidRDefault="000C2C9F" w:rsidP="000C2C9F">
      <w:r>
        <w:t>%% normalisation 2</w:t>
      </w:r>
    </w:p>
    <w:p w14:paraId="49422B74" w14:textId="6C93365D" w:rsidR="000C2C9F" w:rsidRDefault="000C2C9F" w:rsidP="000C2C9F">
      <w:r>
        <w:t>Une deuxième normalisation est ensuite appliquée. Elle cherche le niveau zéro de manière plus avancée que la première. Dans les données de log Ratio, l'intervalle contenant les données les plus segmentées est recherché de manière récursive (fig.\</w:t>
      </w:r>
      <w:proofErr w:type="spellStart"/>
      <w:proofErr w:type="gramStart"/>
      <w:r>
        <w:t>ref</w:t>
      </w:r>
      <w:proofErr w:type="spellEnd"/>
      <w:r>
        <w:t>{</w:t>
      </w:r>
      <w:proofErr w:type="gramEnd"/>
      <w:r>
        <w:t xml:space="preserve">fig:cghcall_norm2}). L'intervalle contenant tous les points est séparé en quatre zones, et la zone comprenant le plus de segments est à son tour séparée en quatre zones. </w:t>
      </w:r>
      <w:commentRangeStart w:id="393"/>
      <w:ins w:id="394" w:author="Elodie Darbo" w:date="2022-06-08T15:13:00Z">
        <w:r w:rsidR="001B0840">
          <w:t>A</w:t>
        </w:r>
      </w:ins>
      <w:commentRangeEnd w:id="393"/>
      <w:r w:rsidR="001C0300">
        <w:rPr>
          <w:rStyle w:val="Marquedecommentaire"/>
        </w:rPr>
        <w:commentReference w:id="393"/>
      </w:r>
      <w:r>
        <w:t>près cinq cycles, la valeur centrale du dernier intervalle trouvé (en rouge sur la figure) est soustraite au profil pour le centraliser.</w:t>
      </w:r>
    </w:p>
    <w:p w14:paraId="0A89EA58" w14:textId="77777777" w:rsidR="000C2C9F" w:rsidRDefault="000C2C9F" w:rsidP="000C2C9F"/>
    <w:p w14:paraId="67EFE657" w14:textId="77777777" w:rsidR="000C2C9F" w:rsidRDefault="000C2C9F" w:rsidP="000C2C9F"/>
    <w:p w14:paraId="79649688" w14:textId="77777777" w:rsidR="000C2C9F" w:rsidRDefault="000C2C9F" w:rsidP="000C2C9F">
      <w:r>
        <w:t>\</w:t>
      </w:r>
      <w:proofErr w:type="spellStart"/>
      <w:r>
        <w:t>begin</w:t>
      </w:r>
      <w:proofErr w:type="spellEnd"/>
      <w:r>
        <w:t>{figure}[!h] %%%%%%% l'image apparaît au bon endroit quand elle est appelée ici, ne pas y toucher</w:t>
      </w:r>
    </w:p>
    <w:p w14:paraId="22EFD412" w14:textId="77777777" w:rsidR="000C2C9F" w:rsidRDefault="000C2C9F" w:rsidP="000C2C9F">
      <w:r>
        <w:t xml:space="preserve">    \centerline{\includegraphics[scale=0.4]{figures/mat_met/matmet_cghcall_norm2.png}}</w:t>
      </w:r>
    </w:p>
    <w:p w14:paraId="65A78955" w14:textId="053E0DB9" w:rsidR="000C2C9F" w:rsidRDefault="000C2C9F" w:rsidP="000C2C9F">
      <w:r>
        <w:t xml:space="preserve">    \</w:t>
      </w:r>
      <w:proofErr w:type="spellStart"/>
      <w:r>
        <w:t>caption</w:t>
      </w:r>
      <w:proofErr w:type="spellEnd"/>
      <w:r>
        <w:t xml:space="preserve">{Recherche du niveau zéro des données segmentées par la normalisation de </w:t>
      </w:r>
      <w:proofErr w:type="spellStart"/>
      <w:r>
        <w:t>CGHcall</w:t>
      </w:r>
      <w:proofErr w:type="spellEnd"/>
      <w:r>
        <w:t>. À gauche, les données de log Ratio d'un échantillon. Au milie</w:t>
      </w:r>
      <w:commentRangeStart w:id="395"/>
      <w:r>
        <w:t xml:space="preserve">u, </w:t>
      </w:r>
      <w:del w:id="396" w:author="Elodie Darbo" w:date="2022-06-08T15:14:00Z">
        <w:r w:rsidDel="00513AC3">
          <w:delText xml:space="preserve">la même chose agrandie </w:delText>
        </w:r>
      </w:del>
      <w:ins w:id="397" w:author="Elodie Darbo" w:date="2022-06-08T15:14:00Z">
        <w:r w:rsidR="00513AC3">
          <w:t xml:space="preserve">agrandissement </w:t>
        </w:r>
      </w:ins>
      <w:r>
        <w:t xml:space="preserve">sur le meilleur intervalle trouvé. À droite, </w:t>
      </w:r>
      <w:del w:id="398" w:author="Elodie Darbo" w:date="2022-06-08T15:15:00Z">
        <w:r w:rsidDel="00513AC3">
          <w:delText>la même chose qu'au milieu agrandie</w:delText>
        </w:r>
      </w:del>
      <w:ins w:id="399" w:author="Elodie Darbo" w:date="2022-06-08T15:15:00Z">
        <w:r w:rsidR="00513AC3">
          <w:t>agrandissement</w:t>
        </w:r>
      </w:ins>
      <w:r>
        <w:t xml:space="preserve"> </w:t>
      </w:r>
      <w:commentRangeEnd w:id="395"/>
      <w:r w:rsidR="004C5D60">
        <w:rPr>
          <w:rStyle w:val="Marquedecommentaire"/>
        </w:rPr>
        <w:commentReference w:id="395"/>
      </w:r>
      <w:r>
        <w:t>sur un intervalle plus restreint. Les zones hachurées en bleu correspondent au meilleur intervalle trouvé à chaque étape. }</w:t>
      </w:r>
    </w:p>
    <w:p w14:paraId="674C7711" w14:textId="77777777" w:rsidR="000C2C9F" w:rsidRPr="000C2C9F" w:rsidRDefault="000C2C9F" w:rsidP="000C2C9F">
      <w:pPr>
        <w:rPr>
          <w:lang w:val="en-US"/>
        </w:rPr>
      </w:pPr>
      <w:r>
        <w:t xml:space="preserve">    </w:t>
      </w:r>
      <w:r w:rsidRPr="000C2C9F">
        <w:rPr>
          <w:lang w:val="en-US"/>
        </w:rPr>
        <w:t>\label{fig:cghcall_norm2}</w:t>
      </w:r>
    </w:p>
    <w:p w14:paraId="7B80A44F" w14:textId="77777777" w:rsidR="000C2C9F" w:rsidRPr="000C2C9F" w:rsidRDefault="000C2C9F" w:rsidP="000C2C9F">
      <w:pPr>
        <w:rPr>
          <w:lang w:val="en-US"/>
        </w:rPr>
      </w:pPr>
      <w:r w:rsidRPr="000C2C9F">
        <w:rPr>
          <w:lang w:val="en-US"/>
        </w:rPr>
        <w:t>\end{figure}</w:t>
      </w:r>
    </w:p>
    <w:p w14:paraId="112C6270" w14:textId="77777777" w:rsidR="000C2C9F" w:rsidRPr="000C2C9F" w:rsidRDefault="000C2C9F" w:rsidP="000C2C9F">
      <w:pPr>
        <w:rPr>
          <w:lang w:val="en-US"/>
        </w:rPr>
      </w:pPr>
    </w:p>
    <w:p w14:paraId="6EC9205A" w14:textId="77777777" w:rsidR="000C2C9F" w:rsidRDefault="000C2C9F" w:rsidP="000C2C9F">
      <w:r>
        <w:t>%% Calling par modèle de mélange</w:t>
      </w:r>
    </w:p>
    <w:p w14:paraId="34EB0958" w14:textId="31AE9E86" w:rsidR="000C2C9F" w:rsidRDefault="000C2C9F" w:rsidP="000C2C9F">
      <w:pPr>
        <w:rPr>
          <w:ins w:id="400" w:author="Elodie Darbo" w:date="2022-06-08T15:16:00Z"/>
        </w:rPr>
      </w:pPr>
      <w:r>
        <w:t xml:space="preserve">Le nombre de copies de chaque segment est estimé lors du </w:t>
      </w:r>
      <w:proofErr w:type="spellStart"/>
      <w:r>
        <w:t>calling</w:t>
      </w:r>
      <w:proofErr w:type="spellEnd"/>
      <w:r>
        <w:t xml:space="preserve"> (estimation du nombre de copies). Le </w:t>
      </w:r>
      <w:proofErr w:type="spellStart"/>
      <w:r>
        <w:t>calling</w:t>
      </w:r>
      <w:proofErr w:type="spellEnd"/>
      <w:r>
        <w:t xml:space="preserve"> de </w:t>
      </w:r>
      <w:proofErr w:type="spellStart"/>
      <w:r>
        <w:t>CGHcall</w:t>
      </w:r>
      <w:proofErr w:type="spellEnd"/>
      <w:r>
        <w:t xml:space="preserve"> peut être lancé sur un échantillon individuel, mais aussi sur une cohorte d'échantillons. Si les échantillons ont une ploïdie différente, cela peut amener à sous-estimer ou </w:t>
      </w:r>
      <w:proofErr w:type="spellStart"/>
      <w:r>
        <w:t>sur-estimer</w:t>
      </w:r>
      <w:proofErr w:type="spellEnd"/>
      <w:r>
        <w:t xml:space="preserve"> le nombre de copies. Cette étape est effectuée par un modèle de mélange gaussien. L'intérêt d'utiliser un tel modèle est qu'il cherche à classer les segments en catégories représentant des statuts biologiques (gain, perte, normal). En effet, par rapport à une classification qui attribue à chaque segment la valeur du nombre entier le plus proche, l'estimation </w:t>
      </w:r>
      <w:proofErr w:type="spellStart"/>
      <w:r>
        <w:t>CGHcall</w:t>
      </w:r>
      <w:proofErr w:type="spellEnd"/>
      <w:r>
        <w:t xml:space="preserve"> conserve l'écart entre les valeurs. Par exemple, pour un nombre de copies estimé pour la plupart des segments près de 0.5, la classification de l'entier le plus proche va répartir les valeurs entre 1 et 0, et </w:t>
      </w:r>
      <w:proofErr w:type="spellStart"/>
      <w:r>
        <w:t>CGHcall</w:t>
      </w:r>
      <w:proofErr w:type="spellEnd"/>
      <w:r>
        <w:t xml:space="preserve"> va considérer les </w:t>
      </w:r>
      <w:r>
        <w:lastRenderedPageBreak/>
        <w:t>segments autour de 0.5 comme une même altération et les classer soit tous à 1, soit tous à 0.</w:t>
      </w:r>
    </w:p>
    <w:p w14:paraId="130439D9" w14:textId="77777777" w:rsidR="00513AC3" w:rsidRDefault="00513AC3" w:rsidP="000C2C9F"/>
    <w:p w14:paraId="37D23722" w14:textId="4F653A40" w:rsidR="000C2C9F" w:rsidRPr="000C2C9F" w:rsidDel="00513AC3" w:rsidRDefault="000C2C9F" w:rsidP="000C2C9F">
      <w:pPr>
        <w:rPr>
          <w:moveFrom w:id="401" w:author="Elodie Darbo" w:date="2022-06-08T15:16:00Z"/>
          <w:lang w:val="en-US"/>
        </w:rPr>
      </w:pPr>
      <w:moveFromRangeStart w:id="402" w:author="Elodie Darbo" w:date="2022-06-08T15:16:00Z" w:name="move105593812"/>
      <w:moveFrom w:id="403" w:author="Elodie Darbo" w:date="2022-06-08T15:16:00Z">
        <w:r w:rsidRPr="000C2C9F" w:rsidDel="00513AC3">
          <w:rPr>
            <w:lang w:val="en-US"/>
          </w:rPr>
          <w:t>\begin{figure}[!hb]</w:t>
        </w:r>
      </w:moveFrom>
    </w:p>
    <w:p w14:paraId="1699D5BE" w14:textId="22045B9A" w:rsidR="000C2C9F" w:rsidRPr="000C2C9F" w:rsidDel="00513AC3" w:rsidRDefault="000C2C9F" w:rsidP="000C2C9F">
      <w:pPr>
        <w:rPr>
          <w:moveFrom w:id="404" w:author="Elodie Darbo" w:date="2022-06-08T15:16:00Z"/>
          <w:lang w:val="en-US"/>
        </w:rPr>
      </w:pPr>
      <w:moveFrom w:id="405" w:author="Elodie Darbo" w:date="2022-06-08T15:16:00Z">
        <w:r w:rsidRPr="000C2C9F" w:rsidDel="00513AC3">
          <w:rPr>
            <w:lang w:val="en-US"/>
          </w:rPr>
          <w:t xml:space="preserve">    \centerline{\includegraphics[scale=0.6]{figures/mat_met/CGHcall_mixmod.png}}</w:t>
        </w:r>
      </w:moveFrom>
    </w:p>
    <w:p w14:paraId="26A98AF4" w14:textId="17C86E09" w:rsidR="000C2C9F" w:rsidDel="00513AC3" w:rsidRDefault="000C2C9F" w:rsidP="000C2C9F">
      <w:pPr>
        <w:rPr>
          <w:moveFrom w:id="406" w:author="Elodie Darbo" w:date="2022-06-08T15:16:00Z"/>
        </w:rPr>
      </w:pPr>
      <w:moveFrom w:id="407" w:author="Elodie Darbo" w:date="2022-06-08T15:16:00Z">
        <w:r w:rsidRPr="000C2C9F" w:rsidDel="00513AC3">
          <w:rPr>
            <w:lang w:val="en-US"/>
          </w:rPr>
          <w:t xml:space="preserve">    </w:t>
        </w:r>
        <w:r w:rsidDel="00513AC3">
          <w:t>\caption{Le calling par modèle de mélange de CGHcall. En rouge, la distribution des segments. En noir, les groupes (déterminés par le calling) qui composent cette distribution. Ce graphe est construit à partir de données virtuelles.}</w:t>
        </w:r>
      </w:moveFrom>
    </w:p>
    <w:p w14:paraId="51447D91" w14:textId="7F3207C3" w:rsidR="000C2C9F" w:rsidDel="00513AC3" w:rsidRDefault="000C2C9F" w:rsidP="000C2C9F">
      <w:pPr>
        <w:rPr>
          <w:moveFrom w:id="408" w:author="Elodie Darbo" w:date="2022-06-08T15:16:00Z"/>
        </w:rPr>
      </w:pPr>
      <w:moveFrom w:id="409" w:author="Elodie Darbo" w:date="2022-06-08T15:16:00Z">
        <w:r w:rsidDel="00513AC3">
          <w:t xml:space="preserve">    \label{fig:cghcall_call}</w:t>
        </w:r>
      </w:moveFrom>
    </w:p>
    <w:p w14:paraId="4B921617" w14:textId="3D60C265" w:rsidR="000C2C9F" w:rsidDel="00513AC3" w:rsidRDefault="000C2C9F" w:rsidP="000C2C9F">
      <w:pPr>
        <w:rPr>
          <w:moveFrom w:id="410" w:author="Elodie Darbo" w:date="2022-06-08T15:16:00Z"/>
        </w:rPr>
      </w:pPr>
      <w:moveFrom w:id="411" w:author="Elodie Darbo" w:date="2022-06-08T15:16:00Z">
        <w:r w:rsidDel="00513AC3">
          <w:t>\end{figure}</w:t>
        </w:r>
      </w:moveFrom>
    </w:p>
    <w:moveFromRangeEnd w:id="402"/>
    <w:p w14:paraId="3E665835" w14:textId="77777777" w:rsidR="000C2C9F" w:rsidRDefault="000C2C9F" w:rsidP="000C2C9F"/>
    <w:p w14:paraId="7752B9A6" w14:textId="004C1752" w:rsidR="000C2C9F" w:rsidRDefault="000C2C9F" w:rsidP="000C2C9F">
      <w:pPr>
        <w:rPr>
          <w:ins w:id="412" w:author="Elodie Darbo" w:date="2022-06-08T15:16:00Z"/>
        </w:rPr>
      </w:pPr>
      <w:r>
        <w:t>Pour ce faire, les segments d'un échantillon sont mélangés pour former une unique population (courbe rouge, fig.\</w:t>
      </w:r>
      <w:proofErr w:type="spellStart"/>
      <w:proofErr w:type="gramStart"/>
      <w:r>
        <w:t>ref</w:t>
      </w:r>
      <w:proofErr w:type="spellEnd"/>
      <w:r>
        <w:t>{</w:t>
      </w:r>
      <w:proofErr w:type="spellStart"/>
      <w:proofErr w:type="gramEnd"/>
      <w:r>
        <w:t>fig:cghcall_call</w:t>
      </w:r>
      <w:proofErr w:type="spellEnd"/>
      <w:r>
        <w:t>}), et en trouvant les distributions gaussiennes sous-jacentes, le modèle classifie les segments en groupes.</w:t>
      </w:r>
    </w:p>
    <w:p w14:paraId="55769C9B" w14:textId="77777777" w:rsidR="00513AC3" w:rsidRDefault="00513AC3" w:rsidP="000C2C9F"/>
    <w:p w14:paraId="631C5A97" w14:textId="77777777" w:rsidR="00513AC3" w:rsidRPr="000C2C9F" w:rsidRDefault="00513AC3" w:rsidP="00513AC3">
      <w:pPr>
        <w:rPr>
          <w:moveTo w:id="413" w:author="Elodie Darbo" w:date="2022-06-08T15:16:00Z"/>
          <w:lang w:val="en-US"/>
        </w:rPr>
      </w:pPr>
      <w:moveToRangeStart w:id="414" w:author="Elodie Darbo" w:date="2022-06-08T15:16:00Z" w:name="move105593812"/>
      <w:commentRangeStart w:id="415"/>
      <w:moveTo w:id="416" w:author="Elodie Darbo" w:date="2022-06-08T15:16:00Z">
        <w:r w:rsidRPr="000C2C9F">
          <w:rPr>
            <w:lang w:val="en-US"/>
          </w:rPr>
          <w:t>\begin{figure}[!</w:t>
        </w:r>
        <w:proofErr w:type="spellStart"/>
        <w:r w:rsidRPr="000C2C9F">
          <w:rPr>
            <w:lang w:val="en-US"/>
          </w:rPr>
          <w:t>hb</w:t>
        </w:r>
        <w:proofErr w:type="spellEnd"/>
        <w:r w:rsidRPr="000C2C9F">
          <w:rPr>
            <w:lang w:val="en-US"/>
          </w:rPr>
          <w:t>]</w:t>
        </w:r>
      </w:moveTo>
      <w:commentRangeEnd w:id="415"/>
      <w:r w:rsidR="00CF1243">
        <w:rPr>
          <w:rStyle w:val="Marquedecommentaire"/>
        </w:rPr>
        <w:commentReference w:id="415"/>
      </w:r>
    </w:p>
    <w:p w14:paraId="51CC3071" w14:textId="77777777" w:rsidR="00513AC3" w:rsidRPr="000C2C9F" w:rsidRDefault="00513AC3" w:rsidP="00513AC3">
      <w:pPr>
        <w:rPr>
          <w:moveTo w:id="417" w:author="Elodie Darbo" w:date="2022-06-08T15:16:00Z"/>
          <w:lang w:val="en-US"/>
        </w:rPr>
      </w:pPr>
      <w:moveTo w:id="418" w:author="Elodie Darbo" w:date="2022-06-08T15:16:00Z">
        <w:r w:rsidRPr="000C2C9F">
          <w:rPr>
            <w:lang w:val="en-US"/>
          </w:rPr>
          <w:t xml:space="preserve">    \centerline{\includegraphics[scale=0.6]{figures/mat_met/CGHcall_mixmod.png}}</w:t>
        </w:r>
      </w:moveTo>
    </w:p>
    <w:p w14:paraId="216B33DF" w14:textId="77777777" w:rsidR="00513AC3" w:rsidRDefault="00513AC3" w:rsidP="00513AC3">
      <w:pPr>
        <w:rPr>
          <w:moveTo w:id="419" w:author="Elodie Darbo" w:date="2022-06-08T15:16:00Z"/>
        </w:rPr>
      </w:pPr>
      <w:moveTo w:id="420" w:author="Elodie Darbo" w:date="2022-06-08T15:16:00Z">
        <w:r w:rsidRPr="000C2C9F">
          <w:rPr>
            <w:lang w:val="en-US"/>
          </w:rPr>
          <w:t xml:space="preserve">    </w:t>
        </w:r>
        <w:r>
          <w:t>\</w:t>
        </w:r>
        <w:proofErr w:type="spellStart"/>
        <w:r>
          <w:t>caption</w:t>
        </w:r>
        <w:proofErr w:type="spellEnd"/>
        <w:r>
          <w:t xml:space="preserve">{Le </w:t>
        </w:r>
        <w:proofErr w:type="spellStart"/>
        <w:r>
          <w:t>calling</w:t>
        </w:r>
        <w:proofErr w:type="spellEnd"/>
        <w:r>
          <w:t xml:space="preserve"> par modèle de mélange de </w:t>
        </w:r>
        <w:proofErr w:type="spellStart"/>
        <w:r>
          <w:t>CGHcall</w:t>
        </w:r>
        <w:proofErr w:type="spellEnd"/>
        <w:r>
          <w:t xml:space="preserve">. En rouge, la distribution des segments. En noir, les groupes (déterminés par le </w:t>
        </w:r>
        <w:proofErr w:type="spellStart"/>
        <w:r>
          <w:t>calling</w:t>
        </w:r>
        <w:proofErr w:type="spellEnd"/>
        <w:r>
          <w:t>) qui composent cette distribution. Ce graphe est construit à partir de données virtuelles.}</w:t>
        </w:r>
      </w:moveTo>
    </w:p>
    <w:p w14:paraId="28B1BD2B" w14:textId="77777777" w:rsidR="00513AC3" w:rsidRDefault="00513AC3" w:rsidP="00513AC3">
      <w:pPr>
        <w:rPr>
          <w:moveTo w:id="421" w:author="Elodie Darbo" w:date="2022-06-08T15:16:00Z"/>
        </w:rPr>
      </w:pPr>
      <w:moveTo w:id="422" w:author="Elodie Darbo" w:date="2022-06-08T15:16:00Z">
        <w:r>
          <w:t xml:space="preserve">    \label{</w:t>
        </w:r>
        <w:proofErr w:type="spellStart"/>
        <w:r>
          <w:t>fig:cghcall_call</w:t>
        </w:r>
        <w:proofErr w:type="spellEnd"/>
        <w:r>
          <w:t>}</w:t>
        </w:r>
      </w:moveTo>
    </w:p>
    <w:p w14:paraId="45B2D537" w14:textId="77777777" w:rsidR="00513AC3" w:rsidRDefault="00513AC3" w:rsidP="00513AC3">
      <w:pPr>
        <w:rPr>
          <w:moveTo w:id="423" w:author="Elodie Darbo" w:date="2022-06-08T15:16:00Z"/>
        </w:rPr>
      </w:pPr>
      <w:moveTo w:id="424" w:author="Elodie Darbo" w:date="2022-06-08T15:16:00Z">
        <w:r>
          <w:t>\end{figure}</w:t>
        </w:r>
      </w:moveTo>
    </w:p>
    <w:moveToRangeEnd w:id="414"/>
    <w:p w14:paraId="3BA911B0" w14:textId="77777777" w:rsidR="000C2C9F" w:rsidRDefault="000C2C9F" w:rsidP="000C2C9F"/>
    <w:p w14:paraId="6018547E" w14:textId="061D41E5" w:rsidR="000C2C9F" w:rsidRDefault="000C2C9F" w:rsidP="000C2C9F">
      <w:r>
        <w:t xml:space="preserve">Ces groupes correspondent au statut de </w:t>
      </w:r>
      <w:commentRangeStart w:id="425"/>
      <w:r>
        <w:t>segments</w:t>
      </w:r>
      <w:ins w:id="426" w:author="Elodie Darbo" w:date="2022-06-08T15:18:00Z">
        <w:r w:rsidR="00513AC3">
          <w:t xml:space="preserve"> </w:t>
        </w:r>
      </w:ins>
      <w:r>
        <w:t xml:space="preserve">: </w:t>
      </w:r>
      <w:commentRangeEnd w:id="425"/>
      <w:r w:rsidR="004C5D60">
        <w:rPr>
          <w:rStyle w:val="Marquedecommentaire"/>
        </w:rPr>
        <w:commentReference w:id="425"/>
      </w:r>
      <w:r>
        <w:t xml:space="preserve">ici, trois groupes sont trouvés, dont les moyennes respectives sont -1, 0 et 1, c'est-à-dire les statuts de perte, normal et de gain, respectivement. Cette étape peut intégrer le pourcentage de cellules tumorales dans le calcul </w:t>
      </w:r>
      <w:proofErr w:type="gramStart"/>
      <w:r>
        <w:t>si il</w:t>
      </w:r>
      <w:proofErr w:type="gramEnd"/>
      <w:r>
        <w:t xml:space="preserve"> est renseigné.</w:t>
      </w:r>
    </w:p>
    <w:p w14:paraId="206E5186" w14:textId="77777777" w:rsidR="000C2C9F" w:rsidRDefault="000C2C9F" w:rsidP="000C2C9F"/>
    <w:p w14:paraId="67B010A4" w14:textId="77777777" w:rsidR="000C2C9F" w:rsidRDefault="000C2C9F" w:rsidP="000C2C9F"/>
    <w:p w14:paraId="687B5145" w14:textId="77777777" w:rsidR="000C2C9F" w:rsidRDefault="000C2C9F" w:rsidP="000C2C9F"/>
    <w:p w14:paraId="5DE9C145" w14:textId="77777777" w:rsidR="000C2C9F" w:rsidRDefault="000C2C9F" w:rsidP="000C2C9F"/>
    <w:p w14:paraId="6BA861E9" w14:textId="77777777" w:rsidR="000C2C9F" w:rsidRDefault="000C2C9F" w:rsidP="000C2C9F">
      <w:r>
        <w:t>%%%% ASCAT EA</w:t>
      </w:r>
    </w:p>
    <w:p w14:paraId="35C10C6D" w14:textId="77777777" w:rsidR="000C2C9F" w:rsidRDefault="000C2C9F" w:rsidP="000C2C9F">
      <w:r>
        <w:t>\</w:t>
      </w:r>
      <w:proofErr w:type="spellStart"/>
      <w:r>
        <w:t>subsection</w:t>
      </w:r>
      <w:proofErr w:type="spellEnd"/>
      <w:r>
        <w:t>{ASCAT}</w:t>
      </w:r>
    </w:p>
    <w:p w14:paraId="4A0670E9" w14:textId="77777777" w:rsidR="000C2C9F" w:rsidRDefault="000C2C9F" w:rsidP="000C2C9F">
      <w:r>
        <w:t>Le package R ASCAT\</w:t>
      </w:r>
      <w:proofErr w:type="gramStart"/>
      <w:r>
        <w:t>cite{</w:t>
      </w:r>
      <w:proofErr w:type="gramEnd"/>
      <w:r>
        <w:t>van2010ascat} détermine les altérations de nombre de copies en deux étapes (fig.\</w:t>
      </w:r>
      <w:proofErr w:type="spellStart"/>
      <w:r>
        <w:t>ref</w:t>
      </w:r>
      <w:proofErr w:type="spellEnd"/>
      <w:r>
        <w:t>{</w:t>
      </w:r>
      <w:proofErr w:type="spellStart"/>
      <w:r>
        <w:t>fig:A_pipe</w:t>
      </w:r>
      <w:proofErr w:type="spellEnd"/>
      <w:r>
        <w:t xml:space="preserve">}). </w:t>
      </w:r>
    </w:p>
    <w:p w14:paraId="74268723" w14:textId="77777777" w:rsidR="000C2C9F" w:rsidRDefault="000C2C9F" w:rsidP="000C2C9F"/>
    <w:p w14:paraId="051B4A85" w14:textId="77777777" w:rsidR="000C2C9F" w:rsidRPr="000C2C9F" w:rsidRDefault="000C2C9F" w:rsidP="000C2C9F">
      <w:pPr>
        <w:rPr>
          <w:lang w:val="en-US"/>
        </w:rPr>
      </w:pPr>
      <w:r w:rsidRPr="000C2C9F">
        <w:rPr>
          <w:lang w:val="en-US"/>
        </w:rPr>
        <w:t>\begin{figure}[!</w:t>
      </w:r>
      <w:proofErr w:type="spellStart"/>
      <w:r w:rsidRPr="000C2C9F">
        <w:rPr>
          <w:lang w:val="en-US"/>
        </w:rPr>
        <w:t>hb</w:t>
      </w:r>
      <w:proofErr w:type="spellEnd"/>
      <w:r w:rsidRPr="000C2C9F">
        <w:rPr>
          <w:lang w:val="en-US"/>
        </w:rPr>
        <w:t>]</w:t>
      </w:r>
    </w:p>
    <w:p w14:paraId="03068D16" w14:textId="77777777" w:rsidR="000C2C9F" w:rsidRPr="000C2C9F" w:rsidRDefault="000C2C9F" w:rsidP="000C2C9F">
      <w:pPr>
        <w:rPr>
          <w:lang w:val="en-US"/>
        </w:rPr>
      </w:pPr>
      <w:r w:rsidRPr="000C2C9F">
        <w:rPr>
          <w:lang w:val="en-US"/>
        </w:rPr>
        <w:t xml:space="preserve">    \centering</w:t>
      </w:r>
    </w:p>
    <w:p w14:paraId="2D5F4462" w14:textId="77777777" w:rsidR="000C2C9F" w:rsidRPr="000C2C9F" w:rsidRDefault="000C2C9F" w:rsidP="000C2C9F">
      <w:pPr>
        <w:rPr>
          <w:lang w:val="en-US"/>
        </w:rPr>
      </w:pPr>
      <w:r w:rsidRPr="000C2C9F">
        <w:rPr>
          <w:lang w:val="en-US"/>
        </w:rPr>
        <w:t xml:space="preserve">    \</w:t>
      </w:r>
      <w:proofErr w:type="gramStart"/>
      <w:r w:rsidRPr="000C2C9F">
        <w:rPr>
          <w:lang w:val="en-US"/>
        </w:rPr>
        <w:t>includegraphics[</w:t>
      </w:r>
      <w:proofErr w:type="gramEnd"/>
      <w:r w:rsidRPr="000C2C9F">
        <w:rPr>
          <w:lang w:val="en-US"/>
        </w:rPr>
        <w:t>scale=0.3]{figures/pipelines/ASCAT_pipeline(3).drawio.png}</w:t>
      </w:r>
    </w:p>
    <w:p w14:paraId="3ACF30B5" w14:textId="77777777" w:rsidR="000C2C9F" w:rsidRDefault="000C2C9F" w:rsidP="000C2C9F">
      <w:r w:rsidRPr="000C2C9F">
        <w:rPr>
          <w:lang w:val="en-US"/>
        </w:rPr>
        <w:t xml:space="preserve">    </w:t>
      </w:r>
      <w:r>
        <w:t>\</w:t>
      </w:r>
      <w:proofErr w:type="spellStart"/>
      <w:r>
        <w:t>caption</w:t>
      </w:r>
      <w:proofErr w:type="spellEnd"/>
      <w:r>
        <w:t xml:space="preserve">{Pipeline d'ASCAT aboutissant au nombre d'altérations de nombre de copies. Boîtes blanches, fichiers de données ou objets R. Boîtes orange, étapes de traitement des données. </w:t>
      </w:r>
      <w:r w:rsidRPr="000C2C9F">
        <w:rPr>
          <w:lang w:val="en-US"/>
        </w:rPr>
        <w:t xml:space="preserve">LRR, log Ratio. BAF, B allele frequency. ASPCF, Allele-Specific Piecewise Constant Fitting. </w:t>
      </w:r>
      <w:r>
        <w:t>Calling, estimation du nombre de copies.}</w:t>
      </w:r>
    </w:p>
    <w:p w14:paraId="398C56B6" w14:textId="77777777" w:rsidR="000C2C9F" w:rsidRDefault="000C2C9F" w:rsidP="000C2C9F">
      <w:r>
        <w:t xml:space="preserve">    \label{</w:t>
      </w:r>
      <w:proofErr w:type="spellStart"/>
      <w:r>
        <w:t>fig:A_pipe</w:t>
      </w:r>
      <w:proofErr w:type="spellEnd"/>
      <w:r>
        <w:t>}</w:t>
      </w:r>
    </w:p>
    <w:p w14:paraId="57E75E7B" w14:textId="77777777" w:rsidR="000C2C9F" w:rsidRDefault="000C2C9F" w:rsidP="000C2C9F">
      <w:r>
        <w:t>\end{figure}</w:t>
      </w:r>
    </w:p>
    <w:p w14:paraId="622070C5" w14:textId="77777777" w:rsidR="000C2C9F" w:rsidRDefault="000C2C9F" w:rsidP="000C2C9F"/>
    <w:p w14:paraId="1193187A" w14:textId="77777777" w:rsidR="000C2C9F" w:rsidRDefault="000C2C9F" w:rsidP="000C2C9F">
      <w:r>
        <w:lastRenderedPageBreak/>
        <w:t xml:space="preserve">Les données log Ratio et BAF par sonde sont d'abord extraites du fichier puce (.OSCHP) généré par le logiciel </w:t>
      </w:r>
      <w:proofErr w:type="spellStart"/>
      <w:r>
        <w:t>ChAS</w:t>
      </w:r>
      <w:proofErr w:type="spellEnd"/>
      <w:r>
        <w:t xml:space="preserve"> et données en entrée à ASCAT. </w:t>
      </w:r>
    </w:p>
    <w:p w14:paraId="531EAACE" w14:textId="77777777" w:rsidR="000C2C9F" w:rsidRPr="00CF1243" w:rsidRDefault="000C2C9F" w:rsidP="000C2C9F">
      <w:pPr>
        <w:rPr>
          <w:color w:val="00B050"/>
          <w:rPrChange w:id="427" w:author="Elodie Darbo" w:date="2022-06-08T15:33:00Z">
            <w:rPr/>
          </w:rPrChange>
        </w:rPr>
      </w:pPr>
      <w:r w:rsidRPr="00CF1243">
        <w:rPr>
          <w:color w:val="00B050"/>
          <w:rPrChange w:id="428" w:author="Elodie Darbo" w:date="2022-06-08T15:33:00Z">
            <w:rPr/>
          </w:rPrChange>
        </w:rPr>
        <w:t>%% Segmentation ASPCF</w:t>
      </w:r>
    </w:p>
    <w:p w14:paraId="5A8B7A4D" w14:textId="77777777" w:rsidR="000C2C9F" w:rsidRDefault="000C2C9F" w:rsidP="000C2C9F">
      <w:r>
        <w:t xml:space="preserve">La segmentation utilisée par ASCAT est effectuée via l'algorithme </w:t>
      </w:r>
      <w:proofErr w:type="spellStart"/>
      <w:r>
        <w:t>Allele-Specific</w:t>
      </w:r>
      <w:proofErr w:type="spellEnd"/>
      <w:r>
        <w:t xml:space="preserve"> </w:t>
      </w:r>
      <w:proofErr w:type="spellStart"/>
      <w:r>
        <w:t>Piecewise</w:t>
      </w:r>
      <w:proofErr w:type="spellEnd"/>
      <w:r>
        <w:t xml:space="preserve"> Constant </w:t>
      </w:r>
      <w:proofErr w:type="spellStart"/>
      <w:r>
        <w:t>Fitting</w:t>
      </w:r>
      <w:proofErr w:type="spellEnd"/>
      <w:r>
        <w:t xml:space="preserve"> (ASPCF). ASPCF ajuste des fonctions constantes sur les données log Ratio et BAF, et force les points de coupure à être présents aux mêmes positions sur les deux pistes.</w:t>
      </w:r>
    </w:p>
    <w:p w14:paraId="33DFB12B" w14:textId="77777777" w:rsidR="000C2C9F" w:rsidRPr="00CF1243" w:rsidRDefault="000C2C9F" w:rsidP="000C2C9F">
      <w:pPr>
        <w:rPr>
          <w:color w:val="00B050"/>
          <w:rPrChange w:id="429" w:author="Elodie Darbo" w:date="2022-06-08T15:33:00Z">
            <w:rPr/>
          </w:rPrChange>
        </w:rPr>
      </w:pPr>
      <w:r w:rsidRPr="00CF1243">
        <w:rPr>
          <w:color w:val="00B050"/>
          <w:rPrChange w:id="430" w:author="Elodie Darbo" w:date="2022-06-08T15:33:00Z">
            <w:rPr/>
          </w:rPrChange>
        </w:rPr>
        <w:t>%Sur la figure \</w:t>
      </w:r>
      <w:proofErr w:type="spellStart"/>
      <w:r w:rsidRPr="00CF1243">
        <w:rPr>
          <w:color w:val="00B050"/>
          <w:rPrChange w:id="431" w:author="Elodie Darbo" w:date="2022-06-08T15:33:00Z">
            <w:rPr/>
          </w:rPrChange>
        </w:rPr>
        <w:t>ref</w:t>
      </w:r>
      <w:proofErr w:type="spellEnd"/>
      <w:r w:rsidRPr="00CF1243">
        <w:rPr>
          <w:color w:val="00B050"/>
          <w:rPrChange w:id="432" w:author="Elodie Darbo" w:date="2022-06-08T15:33:00Z">
            <w:rPr/>
          </w:rPrChange>
        </w:rPr>
        <w:t>{</w:t>
      </w:r>
      <w:proofErr w:type="spellStart"/>
      <w:r w:rsidRPr="00CF1243">
        <w:rPr>
          <w:color w:val="00B050"/>
          <w:rPrChange w:id="433" w:author="Elodie Darbo" w:date="2022-06-08T15:33:00Z">
            <w:rPr/>
          </w:rPrChange>
        </w:rPr>
        <w:t>fig:ascatseg_breakpoints</w:t>
      </w:r>
      <w:proofErr w:type="spellEnd"/>
      <w:r w:rsidRPr="00CF1243">
        <w:rPr>
          <w:color w:val="00B050"/>
          <w:rPrChange w:id="434" w:author="Elodie Darbo" w:date="2022-06-08T15:33:00Z">
            <w:rPr/>
          </w:rPrChange>
        </w:rPr>
        <w:t xml:space="preserve">} notamment, cela s'illustre sur les chromosomes 1 et 11. %% cette figure a été déplacée dans l'intro pour définir les concepts de </w:t>
      </w:r>
      <w:proofErr w:type="spellStart"/>
      <w:r w:rsidRPr="00CF1243">
        <w:rPr>
          <w:color w:val="00B050"/>
          <w:rPrChange w:id="435" w:author="Elodie Darbo" w:date="2022-06-08T15:33:00Z">
            <w:rPr/>
          </w:rPrChange>
        </w:rPr>
        <w:t>logRatio</w:t>
      </w:r>
      <w:proofErr w:type="spellEnd"/>
      <w:r w:rsidRPr="00CF1243">
        <w:rPr>
          <w:color w:val="00B050"/>
          <w:rPrChange w:id="436" w:author="Elodie Darbo" w:date="2022-06-08T15:33:00Z">
            <w:rPr/>
          </w:rPrChange>
        </w:rPr>
        <w:t xml:space="preserve"> et BAF.</w:t>
      </w:r>
    </w:p>
    <w:p w14:paraId="279C8641" w14:textId="77777777" w:rsidR="000C2C9F" w:rsidRDefault="000C2C9F" w:rsidP="000C2C9F"/>
    <w:p w14:paraId="3AD737F7" w14:textId="77777777" w:rsidR="000C2C9F" w:rsidRDefault="000C2C9F" w:rsidP="000C2C9F">
      <w:r>
        <w:t>ASPCF cherche le partitionnement optimal de la région génomique en segments. Un partitionnement optimal minimise le critère d'optimisation indiqué en figure \</w:t>
      </w:r>
      <w:proofErr w:type="spellStart"/>
      <w:proofErr w:type="gramStart"/>
      <w:r>
        <w:t>ref</w:t>
      </w:r>
      <w:proofErr w:type="spellEnd"/>
      <w:r>
        <w:t>{</w:t>
      </w:r>
      <w:proofErr w:type="spellStart"/>
      <w:proofErr w:type="gramEnd"/>
      <w:r>
        <w:t>fig:ascatseg_equa</w:t>
      </w:r>
      <w:proofErr w:type="spellEnd"/>
      <w:r>
        <w:t>}.</w:t>
      </w:r>
    </w:p>
    <w:p w14:paraId="6D8ADC17" w14:textId="77777777" w:rsidR="000C2C9F" w:rsidRDefault="000C2C9F" w:rsidP="000C2C9F"/>
    <w:p w14:paraId="032A44A3" w14:textId="77777777" w:rsidR="000C2C9F" w:rsidRPr="000C2C9F" w:rsidRDefault="000C2C9F" w:rsidP="000C2C9F">
      <w:pPr>
        <w:rPr>
          <w:lang w:val="en-US"/>
        </w:rPr>
      </w:pPr>
      <w:r w:rsidRPr="000C2C9F">
        <w:rPr>
          <w:lang w:val="en-US"/>
        </w:rPr>
        <w:t>\begin{figure}[H]</w:t>
      </w:r>
    </w:p>
    <w:p w14:paraId="0797D272" w14:textId="77777777" w:rsidR="000C2C9F" w:rsidRPr="000C2C9F" w:rsidRDefault="000C2C9F" w:rsidP="000C2C9F">
      <w:pPr>
        <w:rPr>
          <w:lang w:val="en-US"/>
        </w:rPr>
      </w:pPr>
      <w:r w:rsidRPr="000C2C9F">
        <w:rPr>
          <w:lang w:val="en-US"/>
        </w:rPr>
        <w:t xml:space="preserve">    \centerline{\includegraphics[scale=0.7]{figures/mat_met/matmet_ascat_seg_equation.png}}</w:t>
      </w:r>
    </w:p>
    <w:p w14:paraId="66711FDA" w14:textId="77777777" w:rsidR="000C2C9F" w:rsidRDefault="000C2C9F" w:rsidP="000C2C9F">
      <w:r w:rsidRPr="00100371">
        <w:rPr>
          <w:rPrChange w:id="437" w:author="Elodie Darbo" w:date="2022-06-08T15:38:00Z">
            <w:rPr>
              <w:lang w:val="en-US"/>
            </w:rPr>
          </w:rPrChange>
        </w:rPr>
        <w:t xml:space="preserve">    </w:t>
      </w:r>
      <w:r>
        <w:t>\</w:t>
      </w:r>
      <w:proofErr w:type="spellStart"/>
      <w:r>
        <w:t>caption</w:t>
      </w:r>
      <w:proofErr w:type="spellEnd"/>
      <w:r>
        <w:t xml:space="preserve">{Le critère </w:t>
      </w:r>
      <w:commentRangeStart w:id="438"/>
      <w:r>
        <w:t xml:space="preserve">d'optimisation </w:t>
      </w:r>
      <w:commentRangeEnd w:id="438"/>
      <w:r w:rsidR="00100371">
        <w:rPr>
          <w:rStyle w:val="Marquedecommentaire"/>
        </w:rPr>
        <w:commentReference w:id="438"/>
      </w:r>
      <w:r>
        <w:t>à minimiser pour trouver la meilleure solution. $w$ est un poids qui permet de donner plus d'importance à la qualité de l'ajustement des données log Ratio ou BAF.}</w:t>
      </w:r>
    </w:p>
    <w:p w14:paraId="1CDFE71F"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fig:ascatseg_equa</w:t>
      </w:r>
      <w:proofErr w:type="spellEnd"/>
      <w:r w:rsidRPr="000C2C9F">
        <w:rPr>
          <w:lang w:val="en-US"/>
        </w:rPr>
        <w:t>}</w:t>
      </w:r>
    </w:p>
    <w:p w14:paraId="54B26142" w14:textId="77777777" w:rsidR="000C2C9F" w:rsidRPr="000C2C9F" w:rsidRDefault="000C2C9F" w:rsidP="000C2C9F">
      <w:pPr>
        <w:rPr>
          <w:lang w:val="en-US"/>
        </w:rPr>
      </w:pPr>
      <w:r w:rsidRPr="000C2C9F">
        <w:rPr>
          <w:lang w:val="en-US"/>
        </w:rPr>
        <w:t>\end{figure}</w:t>
      </w:r>
    </w:p>
    <w:p w14:paraId="5A4A0860" w14:textId="77777777" w:rsidR="000C2C9F" w:rsidRPr="000C2C9F" w:rsidRDefault="000C2C9F" w:rsidP="000C2C9F">
      <w:pPr>
        <w:rPr>
          <w:lang w:val="en-US"/>
        </w:rPr>
      </w:pPr>
    </w:p>
    <w:p w14:paraId="65303E30" w14:textId="632EAADE" w:rsidR="000C2C9F" w:rsidRDefault="000C2C9F" w:rsidP="000C2C9F">
      <w:r>
        <w:t>Dans cette expression, pour un segment donné, les deux termes entre crochets sont respectivement la qualité de l'ajustement (</w:t>
      </w:r>
      <w:proofErr w:type="spellStart"/>
      <w:r>
        <w:t>goodness</w:t>
      </w:r>
      <w:proofErr w:type="spellEnd"/>
      <w:r>
        <w:t xml:space="preserve"> of fit) sur les données log Ratio et sur les données BAF. $</w:t>
      </w:r>
      <w:proofErr w:type="gramStart"/>
      <w:r>
        <w:t>ave(</w:t>
      </w:r>
      <w:proofErr w:type="gramEnd"/>
      <w:r>
        <w:t>\{</w:t>
      </w:r>
      <w:proofErr w:type="spellStart"/>
      <w:r>
        <w:t>r_s</w:t>
      </w:r>
      <w:proofErr w:type="spellEnd"/>
      <w:r>
        <w:t xml:space="preserve">\}_{s\in </w:t>
      </w:r>
      <w:proofErr w:type="spellStart"/>
      <w:r>
        <w:t>I_j</w:t>
      </w:r>
      <w:proofErr w:type="spellEnd"/>
      <w:r>
        <w:t xml:space="preserve">})$ représente la moyenne des données log Ratio sur le segment I. La qualité de l'ajustement, ici, est une mesure des écarts à la moyenne: elle est élevée si cet écart est grand, ce qui indique que le segment </w:t>
      </w:r>
      <w:commentRangeStart w:id="439"/>
      <w:r>
        <w:t xml:space="preserve">est </w:t>
      </w:r>
      <w:del w:id="440" w:author="Elodie Darbo" w:date="2022-06-08T15:39:00Z">
        <w:r w:rsidDel="00100371">
          <w:delText xml:space="preserve">hétéroclite </w:delText>
        </w:r>
      </w:del>
      <w:ins w:id="441" w:author="Elodie Darbo" w:date="2022-06-08T15:39:00Z">
        <w:r w:rsidR="00100371">
          <w:t xml:space="preserve">hétérogène </w:t>
        </w:r>
      </w:ins>
      <w:r>
        <w:t>(fig.\</w:t>
      </w:r>
      <w:proofErr w:type="spellStart"/>
      <w:proofErr w:type="gramStart"/>
      <w:r>
        <w:t>ref</w:t>
      </w:r>
      <w:proofErr w:type="spellEnd"/>
      <w:r>
        <w:t>{</w:t>
      </w:r>
      <w:proofErr w:type="spellStart"/>
      <w:proofErr w:type="gramEnd"/>
      <w:r>
        <w:t>fig:ascatseg_gofs</w:t>
      </w:r>
      <w:proofErr w:type="spellEnd"/>
      <w:r>
        <w:t>}, en bas à droite); Si les valeurs du segment sont proches de la moyenne, la qualité de l'ajustement sera au contraire plus faible (fig.\</w:t>
      </w:r>
      <w:proofErr w:type="spellStart"/>
      <w:r>
        <w:t>ref</w:t>
      </w:r>
      <w:proofErr w:type="spellEnd"/>
      <w:r>
        <w:t>{</w:t>
      </w:r>
      <w:proofErr w:type="spellStart"/>
      <w:r>
        <w:t>fig:ascatseg_gofs</w:t>
      </w:r>
      <w:proofErr w:type="spellEnd"/>
      <w:r>
        <w:t xml:space="preserve">}, en bas à gauche). La qualité de l'ajustement élevée alourdit le critère d'optimisation en conséquence, et si c'est le cas de nombreux segments, le partitionnement est moins crédible qu'un partitionnement qui séparerait les segments </w:t>
      </w:r>
      <w:del w:id="442" w:author="Elodie Darbo" w:date="2022-06-08T15:42:00Z">
        <w:r w:rsidDel="00100371">
          <w:delText xml:space="preserve">hétéroclites </w:delText>
        </w:r>
      </w:del>
      <w:ins w:id="443" w:author="Elodie Darbo" w:date="2022-06-08T15:42:00Z">
        <w:r w:rsidR="00100371">
          <w:t xml:space="preserve">hétérogènes </w:t>
        </w:r>
      </w:ins>
      <w:r>
        <w:t xml:space="preserve">en </w:t>
      </w:r>
      <w:commentRangeEnd w:id="439"/>
      <w:r w:rsidR="004C5D60">
        <w:rPr>
          <w:rStyle w:val="Marquedecommentaire"/>
        </w:rPr>
        <w:commentReference w:id="439"/>
      </w:r>
      <w:r>
        <w:t>plusieurs sous-segments.</w:t>
      </w:r>
    </w:p>
    <w:p w14:paraId="06CEA62F" w14:textId="77777777" w:rsidR="000C2C9F" w:rsidRDefault="000C2C9F" w:rsidP="000C2C9F">
      <w:r>
        <w:t>\</w:t>
      </w:r>
      <w:proofErr w:type="spellStart"/>
      <w:r>
        <w:t>begin</w:t>
      </w:r>
      <w:proofErr w:type="spellEnd"/>
      <w:r>
        <w:t>{figure}</w:t>
      </w:r>
    </w:p>
    <w:p w14:paraId="40CA1E62" w14:textId="77777777" w:rsidR="000C2C9F" w:rsidRDefault="000C2C9F" w:rsidP="000C2C9F">
      <w:r>
        <w:t xml:space="preserve">    \centerline{\includegraphics[scale=0.35]{figures/mat_met/matmet_ASCAT_seg_deux_segments.png}}</w:t>
      </w:r>
    </w:p>
    <w:p w14:paraId="24FC701E" w14:textId="77777777" w:rsidR="000C2C9F" w:rsidRDefault="000C2C9F" w:rsidP="000C2C9F">
      <w:r>
        <w:t xml:space="preserve">    \</w:t>
      </w:r>
      <w:proofErr w:type="spellStart"/>
      <w:r>
        <w:t>caption</w:t>
      </w:r>
      <w:proofErr w:type="spellEnd"/>
      <w:r>
        <w:t xml:space="preserve">{En haut, les données de log Ratio d'un profil à traiter par ASPCF. En bas, deux régions de ce profil. La qualité de l'ajustement (g pour </w:t>
      </w:r>
      <w:proofErr w:type="spellStart"/>
      <w:r>
        <w:t>goodness</w:t>
      </w:r>
      <w:proofErr w:type="spellEnd"/>
      <w:r>
        <w:t xml:space="preserve"> of fit) qui serait obtenue si ces régions étaient des segments est indiquée en bleu.}</w:t>
      </w:r>
    </w:p>
    <w:p w14:paraId="0365F290" w14:textId="77777777" w:rsidR="000C2C9F" w:rsidRDefault="000C2C9F" w:rsidP="000C2C9F">
      <w:r>
        <w:t xml:space="preserve">    \label{</w:t>
      </w:r>
      <w:proofErr w:type="spellStart"/>
      <w:r>
        <w:t>fig:ascatseg_gofs</w:t>
      </w:r>
      <w:proofErr w:type="spellEnd"/>
      <w:r>
        <w:t>}</w:t>
      </w:r>
    </w:p>
    <w:p w14:paraId="7917329C" w14:textId="77777777" w:rsidR="000C2C9F" w:rsidRDefault="000C2C9F" w:rsidP="000C2C9F">
      <w:r>
        <w:t>\end{figure}</w:t>
      </w:r>
    </w:p>
    <w:p w14:paraId="09FD82A3" w14:textId="225E2CA0" w:rsidR="000C2C9F" w:rsidRDefault="000C2C9F" w:rsidP="000C2C9F">
      <w:r>
        <w:t xml:space="preserve">Le terme en dehors des crochets est une pénalité qui correspond aux points de coupure </w:t>
      </w:r>
      <w:commentRangeStart w:id="444"/>
      <w:r>
        <w:t>trouvés</w:t>
      </w:r>
      <w:ins w:id="445" w:author="Elodie Darbo" w:date="2022-06-08T15:42:00Z">
        <w:r w:rsidR="00100371">
          <w:t xml:space="preserve"> </w:t>
        </w:r>
      </w:ins>
      <w:r>
        <w:t xml:space="preserve">: </w:t>
      </w:r>
      <w:commentRangeEnd w:id="444"/>
      <w:r w:rsidR="004C5D60">
        <w:rPr>
          <w:rStyle w:val="Marquedecommentaire"/>
        </w:rPr>
        <w:commentReference w:id="444"/>
      </w:r>
      <w:r>
        <w:t xml:space="preserve">plus le nombre de segments trouvés $Q$ est grand, plus la pénalité est grande. Ce terme empêche ASPCF de considérer que créer un segment par point de donnée est le partitionnement optimal. Le terme $lambda$ permet d'ajuster l'importance de la pénalité </w:t>
      </w:r>
      <w:r>
        <w:lastRenderedPageBreak/>
        <w:t>dans l'équation. Dit autrement, la meilleure solution est celle qui génère des segments ayant chacun la plus faible variabilité possible, tout en gardant le nombre de segments modéré.</w:t>
      </w:r>
    </w:p>
    <w:p w14:paraId="5D895359" w14:textId="77777777" w:rsidR="000C2C9F" w:rsidRDefault="000C2C9F" w:rsidP="000C2C9F"/>
    <w:p w14:paraId="784F56A5" w14:textId="77777777" w:rsidR="000C2C9F" w:rsidRDefault="000C2C9F" w:rsidP="000C2C9F"/>
    <w:p w14:paraId="16BBE590" w14:textId="77777777" w:rsidR="000C2C9F" w:rsidRDefault="000C2C9F" w:rsidP="000C2C9F"/>
    <w:p w14:paraId="41629543" w14:textId="77777777" w:rsidR="000C2C9F" w:rsidRDefault="000C2C9F" w:rsidP="000C2C9F"/>
    <w:p w14:paraId="7E04FDE8" w14:textId="77777777" w:rsidR="000C2C9F" w:rsidRDefault="000C2C9F" w:rsidP="000C2C9F"/>
    <w:p w14:paraId="208DB3EE" w14:textId="77777777" w:rsidR="000C2C9F" w:rsidRDefault="000C2C9F" w:rsidP="000C2C9F">
      <w:r>
        <w:t xml:space="preserve">%%%% ASCAT </w:t>
      </w:r>
      <w:proofErr w:type="spellStart"/>
      <w:r>
        <w:t>matmet</w:t>
      </w:r>
      <w:proofErr w:type="spellEnd"/>
    </w:p>
    <w:p w14:paraId="773C74AB" w14:textId="34213FA4" w:rsidR="000C2C9F" w:rsidRDefault="000C2C9F" w:rsidP="000C2C9F">
      <w:commentRangeStart w:id="446"/>
      <w:r>
        <w:t>L</w:t>
      </w:r>
      <w:ins w:id="447" w:author="Elodie Darbo" w:date="2022-06-08T15:43:00Z">
        <w:r w:rsidR="00223F35">
          <w:t>a méthode de</w:t>
        </w:r>
      </w:ins>
      <w:del w:id="448" w:author="Elodie Darbo" w:date="2022-06-08T15:43:00Z">
        <w:r w:rsidDel="00223F35">
          <w:delText>e</w:delText>
        </w:r>
      </w:del>
      <w:r>
        <w:t xml:space="preserve"> </w:t>
      </w:r>
      <w:proofErr w:type="spellStart"/>
      <w:r>
        <w:t>calling</w:t>
      </w:r>
      <w:proofErr w:type="spellEnd"/>
      <w:r>
        <w:t xml:space="preserve"> </w:t>
      </w:r>
      <w:del w:id="449" w:author="Elodie Darbo" w:date="2022-06-08T15:43:00Z">
        <w:r w:rsidDel="00223F35">
          <w:delText>Allele-Specific Copy number Analysis of Tumors (</w:delText>
        </w:r>
      </w:del>
      <w:ins w:id="450" w:author="Elodie Darbo" w:date="2022-06-08T15:43:00Z">
        <w:r w:rsidR="00223F35">
          <w:t xml:space="preserve">de l’outil </w:t>
        </w:r>
      </w:ins>
      <w:r>
        <w:t>ASCAT</w:t>
      </w:r>
      <w:del w:id="451" w:author="Elodie Darbo" w:date="2022-06-08T15:43:00Z">
        <w:r w:rsidDel="00223F35">
          <w:delText>)</w:delText>
        </w:r>
      </w:del>
      <w:r>
        <w:t xml:space="preserve"> </w:t>
      </w:r>
      <w:commentRangeEnd w:id="446"/>
      <w:r w:rsidR="004C5D60">
        <w:rPr>
          <w:rStyle w:val="Marquedecommentaire"/>
        </w:rPr>
        <w:commentReference w:id="446"/>
      </w:r>
      <w:r>
        <w:t xml:space="preserve">attribue ensuite un nombre de copies à chaque segment en estimant la ploïdie et la cellularité du profil. La ploïdie correspond au nombre de copies global d'un génome: normalement de 2, elle peut varier dans le cas d'un cancer. Certaines tumeurs sont ainsi triploïdes ou tétraploïdes. La cellularité tumorale correspond au pourcentage de cellules tumorales dans l'échantillon d'où les données sont extraites. En effet, l'ADN utilisé par la technologie </w:t>
      </w:r>
      <w:proofErr w:type="spellStart"/>
      <w:r>
        <w:t>OncoScan</w:t>
      </w:r>
      <w:proofErr w:type="spellEnd"/>
      <w:r>
        <w:t xml:space="preserve"> CNV est extrait à partir d'échantillons tumoraux </w:t>
      </w:r>
      <w:commentRangeStart w:id="452"/>
      <w:r>
        <w:t xml:space="preserve">souvent </w:t>
      </w:r>
      <w:del w:id="453" w:author="Elodie Darbo" w:date="2022-06-08T15:44:00Z">
        <w:r w:rsidDel="00223F35">
          <w:delText>inclus dans un tissu sain</w:delText>
        </w:r>
      </w:del>
      <w:ins w:id="454" w:author="Elodie Darbo" w:date="2022-06-08T15:44:00Z">
        <w:r w:rsidR="00223F35">
          <w:t xml:space="preserve">contaminé par le tissu sain </w:t>
        </w:r>
      </w:ins>
      <w:ins w:id="455" w:author="Elodie Darbo" w:date="2022-06-08T15:45:00Z">
        <w:r w:rsidR="00223F35">
          <w:t>alentour</w:t>
        </w:r>
      </w:ins>
      <w:commentRangeEnd w:id="452"/>
      <w:r w:rsidR="004C4854">
        <w:rPr>
          <w:rStyle w:val="Marquedecommentaire"/>
        </w:rPr>
        <w:commentReference w:id="452"/>
      </w:r>
      <w:r>
        <w:t>, et identifier la séparation entre les deux peut constituer un défi. L'hypothèse de présence d'ADN issu de cellules saines ne peut pas être exclue lors de l'analyse d'une tumeur.</w:t>
      </w:r>
    </w:p>
    <w:p w14:paraId="6554C1B3" w14:textId="77777777" w:rsidR="000C2C9F" w:rsidRDefault="000C2C9F" w:rsidP="000C2C9F"/>
    <w:p w14:paraId="7F97DA59" w14:textId="77777777" w:rsidR="000C2C9F" w:rsidRPr="00223F35" w:rsidRDefault="000C2C9F" w:rsidP="000C2C9F">
      <w:pPr>
        <w:rPr>
          <w:color w:val="00B050"/>
          <w:rPrChange w:id="456" w:author="Elodie Darbo" w:date="2022-06-08T15:45:00Z">
            <w:rPr/>
          </w:rPrChange>
        </w:rPr>
      </w:pPr>
      <w:r w:rsidRPr="00223F35">
        <w:rPr>
          <w:color w:val="00B050"/>
          <w:rPrChange w:id="457" w:author="Elodie Darbo" w:date="2022-06-08T15:45:00Z">
            <w:rPr/>
          </w:rPrChange>
        </w:rPr>
        <w:t>% Utiliser le BAF pour segmenter les données permet de détecter les altérations qui aboutissent à un nombre de copies normal (par exemple, la perte de l'allèle A puis le gain de l'allèle B amènent à un nombre de copies normal) et peuvent rester invisibles si seul le log Ratio est observé.</w:t>
      </w:r>
    </w:p>
    <w:p w14:paraId="7FA07EDD" w14:textId="77777777" w:rsidR="000C2C9F" w:rsidRDefault="000C2C9F" w:rsidP="000C2C9F"/>
    <w:p w14:paraId="4B2FF246" w14:textId="77777777" w:rsidR="000C2C9F" w:rsidRPr="00223F35" w:rsidRDefault="000C2C9F" w:rsidP="000C2C9F">
      <w:pPr>
        <w:rPr>
          <w:color w:val="00B050"/>
          <w:rPrChange w:id="458" w:author="Elodie Darbo" w:date="2022-06-08T15:45:00Z">
            <w:rPr/>
          </w:rPrChange>
        </w:rPr>
      </w:pPr>
      <w:r w:rsidRPr="00223F35">
        <w:rPr>
          <w:color w:val="00B050"/>
          <w:rPrChange w:id="459" w:author="Elodie Darbo" w:date="2022-06-08T15:45:00Z">
            <w:rPr/>
          </w:rPrChange>
        </w:rPr>
        <w:t xml:space="preserve">%Ensuite, le </w:t>
      </w:r>
      <w:proofErr w:type="spellStart"/>
      <w:r w:rsidRPr="00223F35">
        <w:rPr>
          <w:color w:val="00B050"/>
          <w:rPrChange w:id="460" w:author="Elodie Darbo" w:date="2022-06-08T15:45:00Z">
            <w:rPr/>
          </w:rPrChange>
        </w:rPr>
        <w:t>calling</w:t>
      </w:r>
      <w:proofErr w:type="spellEnd"/>
      <w:r w:rsidRPr="00223F35">
        <w:rPr>
          <w:color w:val="00B050"/>
          <w:rPrChange w:id="461" w:author="Elodie Darbo" w:date="2022-06-08T15:45:00Z">
            <w:rPr/>
          </w:rPrChange>
        </w:rPr>
        <w:t xml:space="preserve"> ASCAT détermine le nombre de copies des deux allèles de chaque SNP à partir des données de segmentation et de l'estimation de deux caractéristiques du profil: la cellularité et la ploïdie. </w:t>
      </w:r>
    </w:p>
    <w:p w14:paraId="096E495D" w14:textId="77777777" w:rsidR="000C2C9F" w:rsidRDefault="000C2C9F" w:rsidP="000C2C9F"/>
    <w:p w14:paraId="670137C5" w14:textId="77777777" w:rsidR="000C2C9F" w:rsidRDefault="000C2C9F" w:rsidP="000C2C9F">
      <w:r>
        <w:t>Le nombre de copies des deux allèles de chaque position est déterminé ainsi: Les valeurs de log Ratio et BAF peuvent être exprimées en fonction du nombre de copies de chaque allèle (\</w:t>
      </w:r>
      <w:proofErr w:type="spellStart"/>
      <w:proofErr w:type="gramStart"/>
      <w:r>
        <w:t>ref</w:t>
      </w:r>
      <w:proofErr w:type="spellEnd"/>
      <w:r>
        <w:t>{</w:t>
      </w:r>
      <w:proofErr w:type="spellStart"/>
      <w:proofErr w:type="gramEnd"/>
      <w:r>
        <w:t>eq:logR</w:t>
      </w:r>
      <w:proofErr w:type="spellEnd"/>
      <w:r>
        <w:t>},\</w:t>
      </w:r>
      <w:proofErr w:type="spellStart"/>
      <w:r>
        <w:t>ref</w:t>
      </w:r>
      <w:proofErr w:type="spellEnd"/>
      <w:r>
        <w:t>{</w:t>
      </w:r>
      <w:proofErr w:type="spellStart"/>
      <w:r>
        <w:t>eq:BAF</w:t>
      </w:r>
      <w:proofErr w:type="spellEnd"/>
      <w:r>
        <w:t xml:space="preserve">}). </w:t>
      </w:r>
    </w:p>
    <w:p w14:paraId="34C5693E" w14:textId="77777777" w:rsidR="000C2C9F" w:rsidRPr="000C2C9F" w:rsidRDefault="000C2C9F" w:rsidP="000C2C9F">
      <w:pPr>
        <w:rPr>
          <w:lang w:val="en-US"/>
        </w:rPr>
      </w:pPr>
      <w:r w:rsidRPr="000C2C9F">
        <w:rPr>
          <w:lang w:val="en-US"/>
        </w:rPr>
        <w:t>\begin{equation} \label{</w:t>
      </w:r>
      <w:proofErr w:type="spellStart"/>
      <w:r w:rsidRPr="000C2C9F">
        <w:rPr>
          <w:lang w:val="en-US"/>
        </w:rPr>
        <w:t>eq:logR</w:t>
      </w:r>
      <w:proofErr w:type="spellEnd"/>
      <w:r w:rsidRPr="000C2C9F">
        <w:rPr>
          <w:lang w:val="en-US"/>
        </w:rPr>
        <w:t>}</w:t>
      </w:r>
    </w:p>
    <w:p w14:paraId="14633FD9" w14:textId="77777777" w:rsidR="000C2C9F" w:rsidRPr="000C2C9F" w:rsidRDefault="000C2C9F" w:rsidP="000C2C9F">
      <w:pPr>
        <w:rPr>
          <w:lang w:val="en-US"/>
        </w:rPr>
      </w:pPr>
      <w:r w:rsidRPr="000C2C9F">
        <w:rPr>
          <w:lang w:val="en-US"/>
        </w:rPr>
        <w:t>% \[</w:t>
      </w:r>
    </w:p>
    <w:p w14:paraId="3E9536E2"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}}{2}\right)</w:t>
      </w:r>
    </w:p>
    <w:p w14:paraId="7D6747C7" w14:textId="77777777" w:rsidR="000C2C9F" w:rsidRPr="000C2C9F" w:rsidRDefault="000C2C9F" w:rsidP="000C2C9F">
      <w:pPr>
        <w:rPr>
          <w:lang w:val="en-US"/>
        </w:rPr>
      </w:pPr>
      <w:r w:rsidRPr="000C2C9F">
        <w:rPr>
          <w:lang w:val="en-US"/>
        </w:rPr>
        <w:t>% \]</w:t>
      </w:r>
    </w:p>
    <w:p w14:paraId="7E3988A9" w14:textId="77777777" w:rsidR="000C2C9F" w:rsidRPr="000C2C9F" w:rsidRDefault="000C2C9F" w:rsidP="000C2C9F">
      <w:pPr>
        <w:rPr>
          <w:lang w:val="en-US"/>
        </w:rPr>
      </w:pPr>
      <w:r w:rsidRPr="000C2C9F">
        <w:rPr>
          <w:lang w:val="en-US"/>
        </w:rPr>
        <w:t>\end{equation}</w:t>
      </w:r>
    </w:p>
    <w:p w14:paraId="003CC6D7" w14:textId="77777777" w:rsidR="000C2C9F" w:rsidRPr="000C2C9F" w:rsidRDefault="000C2C9F" w:rsidP="000C2C9F">
      <w:pPr>
        <w:rPr>
          <w:lang w:val="en-US"/>
        </w:rPr>
      </w:pPr>
    </w:p>
    <w:p w14:paraId="36A4DAEE" w14:textId="77777777" w:rsidR="000C2C9F" w:rsidRPr="000C2C9F" w:rsidRDefault="000C2C9F" w:rsidP="000C2C9F">
      <w:pPr>
        <w:rPr>
          <w:lang w:val="en-US"/>
        </w:rPr>
      </w:pPr>
      <w:r w:rsidRPr="000C2C9F">
        <w:rPr>
          <w:lang w:val="en-US"/>
        </w:rPr>
        <w:t>\begin{equation} \label{</w:t>
      </w:r>
      <w:proofErr w:type="spellStart"/>
      <w:r w:rsidRPr="000C2C9F">
        <w:rPr>
          <w:lang w:val="en-US"/>
        </w:rPr>
        <w:t>eq:BAF</w:t>
      </w:r>
      <w:proofErr w:type="spellEnd"/>
      <w:r w:rsidRPr="000C2C9F">
        <w:rPr>
          <w:lang w:val="en-US"/>
        </w:rPr>
        <w:t>}</w:t>
      </w:r>
    </w:p>
    <w:p w14:paraId="6D6FB879" w14:textId="77777777" w:rsidR="000C2C9F" w:rsidRPr="000C2C9F" w:rsidRDefault="000C2C9F" w:rsidP="000C2C9F">
      <w:pPr>
        <w:rPr>
          <w:lang w:val="en-US"/>
        </w:rPr>
      </w:pPr>
      <w:r w:rsidRPr="000C2C9F">
        <w:rPr>
          <w:lang w:val="en-US"/>
        </w:rPr>
        <w:t>% \[</w:t>
      </w:r>
    </w:p>
    <w:p w14:paraId="7204E447" w14:textId="77777777" w:rsidR="000C2C9F" w:rsidRPr="000C2C9F" w:rsidRDefault="000C2C9F" w:rsidP="000C2C9F">
      <w:pPr>
        <w:rPr>
          <w:lang w:val="en-US"/>
        </w:rPr>
      </w:pPr>
      <w:proofErr w:type="spellStart"/>
      <w:r w:rsidRPr="000C2C9F">
        <w:rPr>
          <w:lang w:val="en-US"/>
        </w:rPr>
        <w:t>b_i</w:t>
      </w:r>
      <w:proofErr w:type="spellEnd"/>
      <w:r w:rsidRPr="000C2C9F">
        <w:rPr>
          <w:lang w:val="en-US"/>
        </w:rPr>
        <w:t xml:space="preserve"> = \</w:t>
      </w:r>
      <w:proofErr w:type="spellStart"/>
      <w:r w:rsidRPr="000C2C9F">
        <w:rPr>
          <w:lang w:val="en-US"/>
        </w:rPr>
        <w:t>frac</w:t>
      </w:r>
      <w:proofErr w:type="spellEnd"/>
      <w:r w:rsidRPr="000C2C9F">
        <w:rPr>
          <w:lang w:val="en-US"/>
        </w:rPr>
        <w:t>{n_{</w:t>
      </w:r>
      <w:proofErr w:type="spellStart"/>
      <w:r w:rsidRPr="000C2C9F">
        <w:rPr>
          <w:lang w:val="en-US"/>
        </w:rPr>
        <w:t>B</w:t>
      </w:r>
      <w:proofErr w:type="gramStart"/>
      <w:r w:rsidRPr="000C2C9F">
        <w:rPr>
          <w:lang w:val="en-US"/>
        </w:rPr>
        <w:t>,i</w:t>
      </w:r>
      <w:proofErr w:type="spellEnd"/>
      <w:proofErr w:type="gram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w:t>
      </w:r>
    </w:p>
    <w:p w14:paraId="40B66E68" w14:textId="77777777" w:rsidR="000C2C9F" w:rsidRDefault="000C2C9F" w:rsidP="000C2C9F">
      <w:r>
        <w:t>% \]</w:t>
      </w:r>
    </w:p>
    <w:p w14:paraId="31B653F0" w14:textId="77777777" w:rsidR="000C2C9F" w:rsidRDefault="000C2C9F" w:rsidP="000C2C9F">
      <w:r>
        <w:t>\end{</w:t>
      </w:r>
      <w:proofErr w:type="spellStart"/>
      <w:r>
        <w:t>equation</w:t>
      </w:r>
      <w:proofErr w:type="spellEnd"/>
      <w:r>
        <w:t>}</w:t>
      </w:r>
    </w:p>
    <w:p w14:paraId="3ABEF4F5" w14:textId="77777777" w:rsidR="000C2C9F" w:rsidRDefault="000C2C9F" w:rsidP="000C2C9F"/>
    <w:p w14:paraId="4AC81B84" w14:textId="77777777" w:rsidR="000C2C9F" w:rsidRDefault="000C2C9F" w:rsidP="000C2C9F"/>
    <w:p w14:paraId="79D47FD9" w14:textId="77777777" w:rsidR="000C2C9F" w:rsidRDefault="000C2C9F" w:rsidP="000C2C9F">
      <w:r>
        <w:t>Dans ces équations, $</w:t>
      </w:r>
      <w:proofErr w:type="spellStart"/>
      <w:r>
        <w:t>r_i</w:t>
      </w:r>
      <w:proofErr w:type="spellEnd"/>
      <w:r>
        <w:t>$ et $</w:t>
      </w:r>
      <w:proofErr w:type="spellStart"/>
      <w:r>
        <w:t>b_i</w:t>
      </w:r>
      <w:proofErr w:type="spellEnd"/>
      <w:r>
        <w:t xml:space="preserve">$ représentent respectivement log Ratio et BAF. Le paramètre $\gamma$ est une constante qui dépend de la technologie utilisée et contrebalance la compaction que subit le log Ratio par la technique. Pour référence, si le </w:t>
      </w:r>
      <w:r>
        <w:lastRenderedPageBreak/>
        <w:t>nombre de copies est de 2, $</w:t>
      </w:r>
      <w:proofErr w:type="spellStart"/>
      <w:r>
        <w:t>r_i</w:t>
      </w:r>
      <w:proofErr w:type="spellEnd"/>
      <w:r>
        <w:t>=0$. Aux positions hétérozygotes, $</w:t>
      </w:r>
      <w:proofErr w:type="spellStart"/>
      <w:r>
        <w:t>b_i</w:t>
      </w:r>
      <w:proofErr w:type="spellEnd"/>
      <w:r>
        <w:t>=0.5$, mais aux positions homozygotes, $</w:t>
      </w:r>
      <w:proofErr w:type="spellStart"/>
      <w:r>
        <w:t>b_i</w:t>
      </w:r>
      <w:proofErr w:type="spellEnd"/>
      <w:r>
        <w:t>=0$ (allèle A) ou $</w:t>
      </w:r>
      <w:proofErr w:type="spellStart"/>
      <w:r>
        <w:t>b_i</w:t>
      </w:r>
      <w:proofErr w:type="spellEnd"/>
      <w:r>
        <w:t>=1$ (allèle B).</w:t>
      </w:r>
    </w:p>
    <w:p w14:paraId="6839B36C" w14:textId="77777777" w:rsidR="000C2C9F" w:rsidRDefault="000C2C9F" w:rsidP="000C2C9F">
      <w:r>
        <w:t>Dans une tumeur aneuploïde, c'est-à-dire dont la ploïdie n'est pas 2, ces équations ne sont plus vraies. Pour prendre ça en compte, la ploïdie est modélisée par le paramètre $\psi$, ce qui donne l'équation en \</w:t>
      </w:r>
      <w:proofErr w:type="spellStart"/>
      <w:proofErr w:type="gramStart"/>
      <w:r>
        <w:t>ref</w:t>
      </w:r>
      <w:proofErr w:type="spellEnd"/>
      <w:r>
        <w:t>{</w:t>
      </w:r>
      <w:proofErr w:type="spellStart"/>
      <w:proofErr w:type="gramEnd"/>
      <w:r>
        <w:t>eq:logR_psi</w:t>
      </w:r>
      <w:proofErr w:type="spellEnd"/>
      <w:r>
        <w:t xml:space="preserve">}. </w:t>
      </w:r>
    </w:p>
    <w:p w14:paraId="08A51F5D" w14:textId="77777777" w:rsidR="000C2C9F" w:rsidRPr="000C2C9F" w:rsidRDefault="000C2C9F" w:rsidP="000C2C9F">
      <w:pPr>
        <w:rPr>
          <w:lang w:val="en-US"/>
        </w:rPr>
      </w:pPr>
      <w:r w:rsidRPr="000C2C9F">
        <w:rPr>
          <w:lang w:val="en-US"/>
        </w:rPr>
        <w:t>\begin{equation} \label{</w:t>
      </w:r>
      <w:proofErr w:type="spellStart"/>
      <w:r w:rsidRPr="000C2C9F">
        <w:rPr>
          <w:lang w:val="en-US"/>
        </w:rPr>
        <w:t>eq:logR_psi</w:t>
      </w:r>
      <w:proofErr w:type="spellEnd"/>
      <w:r w:rsidRPr="000C2C9F">
        <w:rPr>
          <w:lang w:val="en-US"/>
        </w:rPr>
        <w:t>}</w:t>
      </w:r>
    </w:p>
    <w:p w14:paraId="41B0E031" w14:textId="77777777" w:rsidR="000C2C9F" w:rsidRPr="000C2C9F" w:rsidRDefault="000C2C9F" w:rsidP="000C2C9F">
      <w:pPr>
        <w:rPr>
          <w:lang w:val="en-US"/>
        </w:rPr>
      </w:pPr>
      <w:r w:rsidRPr="000C2C9F">
        <w:rPr>
          <w:lang w:val="en-US"/>
        </w:rPr>
        <w:t>% \[</w:t>
      </w:r>
    </w:p>
    <w:p w14:paraId="3995947D"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}}{\psi}\right)</w:t>
      </w:r>
    </w:p>
    <w:p w14:paraId="3A6E4D56" w14:textId="77777777" w:rsidR="000C2C9F" w:rsidRDefault="000C2C9F" w:rsidP="000C2C9F">
      <w:r>
        <w:t>% \]</w:t>
      </w:r>
    </w:p>
    <w:p w14:paraId="3499B27C" w14:textId="77777777" w:rsidR="000C2C9F" w:rsidRDefault="000C2C9F" w:rsidP="000C2C9F">
      <w:r>
        <w:t>\end{</w:t>
      </w:r>
      <w:proofErr w:type="spellStart"/>
      <w:r>
        <w:t>equation</w:t>
      </w:r>
      <w:proofErr w:type="spellEnd"/>
      <w:r>
        <w:t>}</w:t>
      </w:r>
    </w:p>
    <w:p w14:paraId="07611B83" w14:textId="77777777" w:rsidR="000C2C9F" w:rsidRDefault="000C2C9F" w:rsidP="000C2C9F"/>
    <w:p w14:paraId="3369299D" w14:textId="77777777" w:rsidR="000C2C9F" w:rsidRDefault="000C2C9F" w:rsidP="000C2C9F">
      <w:r>
        <w:t>Dans le cas d'une contamination de l'échantillon par des cellules non aberrantes, le calcul du nombre de copies correspond au nombre de copies des cellules tumorales multiplié par la proportion de ces cellules, auquel s'additionne le nombre de copies des cellules saines (2) multiplié par leur proportion % (figure \</w:t>
      </w:r>
      <w:proofErr w:type="spellStart"/>
      <w:proofErr w:type="gramStart"/>
      <w:r>
        <w:t>ref</w:t>
      </w:r>
      <w:proofErr w:type="spellEnd"/>
      <w:r>
        <w:t>{</w:t>
      </w:r>
      <w:proofErr w:type="spellStart"/>
      <w:proofErr w:type="gramEnd"/>
      <w:r>
        <w:t>fig:ascat_call_equations</w:t>
      </w:r>
      <w:proofErr w:type="spellEnd"/>
      <w:r>
        <w:t xml:space="preserve">}C, $\rho$ représente le pourcentage de cellules tumorales). </w:t>
      </w:r>
    </w:p>
    <w:p w14:paraId="646E2847" w14:textId="77777777" w:rsidR="000C2C9F" w:rsidRDefault="000C2C9F" w:rsidP="000C2C9F">
      <w:r>
        <w:t>Prendre en compte la cellularité (le pourcentage de cellules tumorales) dans le calcul du log Ratio et du BAF implique donc d'adopter les équations \</w:t>
      </w:r>
      <w:proofErr w:type="spellStart"/>
      <w:r>
        <w:t>ref</w:t>
      </w:r>
      <w:proofErr w:type="spellEnd"/>
      <w:r>
        <w:t>{</w:t>
      </w:r>
      <w:proofErr w:type="spellStart"/>
      <w:r>
        <w:t>eq:logR_psi_rho</w:t>
      </w:r>
      <w:proofErr w:type="spellEnd"/>
      <w:r>
        <w:t>} et s\</w:t>
      </w:r>
      <w:proofErr w:type="spellStart"/>
      <w:proofErr w:type="gramStart"/>
      <w:r>
        <w:t>ref</w:t>
      </w:r>
      <w:proofErr w:type="spellEnd"/>
      <w:r>
        <w:t>{</w:t>
      </w:r>
      <w:proofErr w:type="spellStart"/>
      <w:proofErr w:type="gramEnd"/>
      <w:r>
        <w:t>eq:BAF_psi_rho</w:t>
      </w:r>
      <w:proofErr w:type="spellEnd"/>
      <w:r>
        <w:t>}.</w:t>
      </w:r>
    </w:p>
    <w:p w14:paraId="710C0721" w14:textId="77777777" w:rsidR="000C2C9F" w:rsidRDefault="000C2C9F" w:rsidP="000C2C9F"/>
    <w:p w14:paraId="757A66EF" w14:textId="77777777" w:rsidR="000C2C9F" w:rsidRDefault="000C2C9F" w:rsidP="000C2C9F">
      <w:r>
        <w:t>\</w:t>
      </w:r>
      <w:proofErr w:type="spellStart"/>
      <w:r>
        <w:t>begin</w:t>
      </w:r>
      <w:proofErr w:type="spellEnd"/>
      <w:r>
        <w:t>{</w:t>
      </w:r>
      <w:proofErr w:type="spellStart"/>
      <w:r>
        <w:t>equation</w:t>
      </w:r>
      <w:proofErr w:type="spellEnd"/>
      <w:r>
        <w:t>} \label{</w:t>
      </w:r>
      <w:proofErr w:type="spellStart"/>
      <w:r>
        <w:t>eq:logR_psi_rho</w:t>
      </w:r>
      <w:proofErr w:type="spellEnd"/>
      <w:r>
        <w:t>}</w:t>
      </w:r>
    </w:p>
    <w:p w14:paraId="73CBD908" w14:textId="77777777" w:rsidR="000C2C9F" w:rsidRPr="000C2C9F" w:rsidRDefault="000C2C9F" w:rsidP="000C2C9F">
      <w:pPr>
        <w:rPr>
          <w:lang w:val="en-US"/>
        </w:rPr>
      </w:pPr>
      <w:r w:rsidRPr="000C2C9F">
        <w:rPr>
          <w:lang w:val="en-US"/>
        </w:rPr>
        <w:t>% \[</w:t>
      </w:r>
    </w:p>
    <w:p w14:paraId="6E51EBA2" w14:textId="77777777" w:rsidR="000C2C9F" w:rsidRPr="000C2C9F" w:rsidRDefault="000C2C9F" w:rsidP="000C2C9F">
      <w:pPr>
        <w:rPr>
          <w:lang w:val="en-US"/>
        </w:rPr>
      </w:pPr>
      <w:proofErr w:type="spellStart"/>
      <w:r w:rsidRPr="000C2C9F">
        <w:rPr>
          <w:lang w:val="en-US"/>
        </w:rPr>
        <w:t>r_i</w:t>
      </w:r>
      <w:proofErr w:type="spellEnd"/>
      <w:r w:rsidRPr="000C2C9F">
        <w:rPr>
          <w:lang w:val="en-US"/>
        </w:rPr>
        <w:t xml:space="preserve"> = \gamma log_2\</w:t>
      </w:r>
      <w:proofErr w:type="gramStart"/>
      <w:r w:rsidRPr="000C2C9F">
        <w:rPr>
          <w:lang w:val="en-US"/>
        </w:rPr>
        <w:t>left(</w:t>
      </w:r>
      <w:proofErr w:type="gramEnd"/>
      <w:r w:rsidRPr="000C2C9F">
        <w:rPr>
          <w:lang w:val="en-US"/>
        </w:rPr>
        <w:t>\</w:t>
      </w:r>
      <w:proofErr w:type="spellStart"/>
      <w:r w:rsidRPr="000C2C9F">
        <w:rPr>
          <w:lang w:val="en-US"/>
        </w:rPr>
        <w:t>frac</w:t>
      </w:r>
      <w:proofErr w:type="spellEnd"/>
      <w:r w:rsidRPr="000C2C9F">
        <w:rPr>
          <w:lang w:val="en-US"/>
        </w:rPr>
        <w:t>{2(1-\rho) + (n_{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})}{\psi}\right)</w:t>
      </w:r>
    </w:p>
    <w:p w14:paraId="57C99D10" w14:textId="77777777" w:rsidR="000C2C9F" w:rsidRPr="000C2C9F" w:rsidRDefault="000C2C9F" w:rsidP="000C2C9F">
      <w:pPr>
        <w:rPr>
          <w:lang w:val="en-US"/>
        </w:rPr>
      </w:pPr>
      <w:r w:rsidRPr="000C2C9F">
        <w:rPr>
          <w:lang w:val="en-US"/>
        </w:rPr>
        <w:t>% \]</w:t>
      </w:r>
    </w:p>
    <w:p w14:paraId="6C9B4859" w14:textId="77777777" w:rsidR="000C2C9F" w:rsidRPr="000C2C9F" w:rsidRDefault="000C2C9F" w:rsidP="000C2C9F">
      <w:pPr>
        <w:rPr>
          <w:lang w:val="en-US"/>
        </w:rPr>
      </w:pPr>
      <w:r w:rsidRPr="000C2C9F">
        <w:rPr>
          <w:lang w:val="en-US"/>
        </w:rPr>
        <w:t>\end{equation}</w:t>
      </w:r>
    </w:p>
    <w:p w14:paraId="1C3380DC" w14:textId="77777777" w:rsidR="000C2C9F" w:rsidRPr="000C2C9F" w:rsidRDefault="000C2C9F" w:rsidP="000C2C9F">
      <w:pPr>
        <w:rPr>
          <w:lang w:val="en-US"/>
        </w:rPr>
      </w:pPr>
    </w:p>
    <w:p w14:paraId="7EE33B94" w14:textId="77777777" w:rsidR="000C2C9F" w:rsidRPr="000C2C9F" w:rsidRDefault="000C2C9F" w:rsidP="000C2C9F">
      <w:pPr>
        <w:rPr>
          <w:lang w:val="en-US"/>
        </w:rPr>
      </w:pPr>
      <w:r w:rsidRPr="000C2C9F">
        <w:rPr>
          <w:lang w:val="en-US"/>
        </w:rPr>
        <w:t>\begin{equation} \label{</w:t>
      </w:r>
      <w:proofErr w:type="spellStart"/>
      <w:r w:rsidRPr="000C2C9F">
        <w:rPr>
          <w:lang w:val="en-US"/>
        </w:rPr>
        <w:t>eq:BAF_psi_rho</w:t>
      </w:r>
      <w:proofErr w:type="spellEnd"/>
      <w:r w:rsidRPr="000C2C9F">
        <w:rPr>
          <w:lang w:val="en-US"/>
        </w:rPr>
        <w:t>}</w:t>
      </w:r>
    </w:p>
    <w:p w14:paraId="6E719DCA" w14:textId="77777777" w:rsidR="000C2C9F" w:rsidRPr="000C2C9F" w:rsidRDefault="000C2C9F" w:rsidP="000C2C9F">
      <w:pPr>
        <w:rPr>
          <w:lang w:val="en-US"/>
        </w:rPr>
      </w:pPr>
      <w:r w:rsidRPr="000C2C9F">
        <w:rPr>
          <w:lang w:val="en-US"/>
        </w:rPr>
        <w:t>% \[</w:t>
      </w:r>
    </w:p>
    <w:p w14:paraId="17BF467F" w14:textId="77777777" w:rsidR="000C2C9F" w:rsidRPr="000C2C9F" w:rsidRDefault="000C2C9F" w:rsidP="000C2C9F">
      <w:pPr>
        <w:rPr>
          <w:lang w:val="en-US"/>
        </w:rPr>
      </w:pPr>
      <w:proofErr w:type="spellStart"/>
      <w:r w:rsidRPr="000C2C9F">
        <w:rPr>
          <w:lang w:val="en-US"/>
        </w:rPr>
        <w:t>b_i</w:t>
      </w:r>
      <w:proofErr w:type="spellEnd"/>
      <w:r w:rsidRPr="000C2C9F">
        <w:rPr>
          <w:lang w:val="en-US"/>
        </w:rPr>
        <w:t xml:space="preserve"> = \</w:t>
      </w:r>
      <w:proofErr w:type="spellStart"/>
      <w:r w:rsidRPr="000C2C9F">
        <w:rPr>
          <w:lang w:val="en-US"/>
        </w:rPr>
        <w:t>frac</w:t>
      </w:r>
      <w:proofErr w:type="spellEnd"/>
      <w:r w:rsidRPr="000C2C9F">
        <w:rPr>
          <w:lang w:val="en-US"/>
        </w:rPr>
        <w:t>{1-\rho + \rho n</w:t>
      </w:r>
      <w:proofErr w:type="gramStart"/>
      <w:r w:rsidRPr="000C2C9F">
        <w:rPr>
          <w:lang w:val="en-US"/>
        </w:rPr>
        <w:t>_{</w:t>
      </w:r>
      <w:proofErr w:type="spellStart"/>
      <w:proofErr w:type="gramEnd"/>
      <w:r w:rsidRPr="000C2C9F">
        <w:rPr>
          <w:lang w:val="en-US"/>
        </w:rPr>
        <w:t>B,i</w:t>
      </w:r>
      <w:proofErr w:type="spellEnd"/>
      <w:r w:rsidRPr="000C2C9F">
        <w:rPr>
          <w:lang w:val="en-US"/>
        </w:rPr>
        <w:t>}}{2 - 2\rho + (n_{</w:t>
      </w:r>
      <w:proofErr w:type="spellStart"/>
      <w:r w:rsidRPr="000C2C9F">
        <w:rPr>
          <w:lang w:val="en-US"/>
        </w:rPr>
        <w:t>A,i</w:t>
      </w:r>
      <w:proofErr w:type="spellEnd"/>
      <w:r w:rsidRPr="000C2C9F">
        <w:rPr>
          <w:lang w:val="en-US"/>
        </w:rPr>
        <w:t>} + n_{</w:t>
      </w:r>
      <w:proofErr w:type="spellStart"/>
      <w:r w:rsidRPr="000C2C9F">
        <w:rPr>
          <w:lang w:val="en-US"/>
        </w:rPr>
        <w:t>B,i</w:t>
      </w:r>
      <w:proofErr w:type="spellEnd"/>
      <w:r w:rsidRPr="000C2C9F">
        <w:rPr>
          <w:lang w:val="en-US"/>
        </w:rPr>
        <w:t>})}</w:t>
      </w:r>
    </w:p>
    <w:p w14:paraId="20003035" w14:textId="77777777" w:rsidR="000C2C9F" w:rsidRDefault="000C2C9F" w:rsidP="000C2C9F">
      <w:r>
        <w:t>% \]</w:t>
      </w:r>
    </w:p>
    <w:p w14:paraId="42463254" w14:textId="77777777" w:rsidR="000C2C9F" w:rsidRDefault="000C2C9F" w:rsidP="000C2C9F">
      <w:r>
        <w:t>\end{</w:t>
      </w:r>
      <w:proofErr w:type="spellStart"/>
      <w:r>
        <w:t>equation</w:t>
      </w:r>
      <w:proofErr w:type="spellEnd"/>
      <w:r>
        <w:t>}</w:t>
      </w:r>
    </w:p>
    <w:p w14:paraId="1A058886" w14:textId="77777777" w:rsidR="000C2C9F" w:rsidRDefault="000C2C9F" w:rsidP="000C2C9F"/>
    <w:p w14:paraId="61534582" w14:textId="77777777" w:rsidR="000C2C9F" w:rsidRDefault="000C2C9F" w:rsidP="000C2C9F">
      <w:r>
        <w:t>Les équations obtenues expriment log Ratio et BAF en fonction de la cellularité $\rho$, de la ploïdie $\psi$ et du nombre de copies n.</w:t>
      </w:r>
    </w:p>
    <w:p w14:paraId="529E7B58" w14:textId="77777777" w:rsidR="000C2C9F" w:rsidRDefault="000C2C9F" w:rsidP="000C2C9F">
      <w:r>
        <w:t>À partir de cette relation, il est possible d'isoler le nombre de copies et de l’exprimer en fonction du log Ratio, du BAF, de la cellularité et de la ploïdie. (\</w:t>
      </w:r>
      <w:proofErr w:type="spellStart"/>
      <w:proofErr w:type="gramStart"/>
      <w:r>
        <w:t>ref</w:t>
      </w:r>
      <w:proofErr w:type="spellEnd"/>
      <w:r>
        <w:t>{</w:t>
      </w:r>
      <w:proofErr w:type="spellStart"/>
      <w:proofErr w:type="gramEnd"/>
      <w:r>
        <w:t>eq:nCopyA</w:t>
      </w:r>
      <w:proofErr w:type="spellEnd"/>
      <w:r>
        <w:t>},\</w:t>
      </w:r>
      <w:proofErr w:type="spellStart"/>
      <w:r>
        <w:t>ref</w:t>
      </w:r>
      <w:proofErr w:type="spellEnd"/>
      <w:r>
        <w:t>{</w:t>
      </w:r>
      <w:proofErr w:type="spellStart"/>
      <w:r>
        <w:t>eq:nCopyB</w:t>
      </w:r>
      <w:proofErr w:type="spellEnd"/>
      <w:r>
        <w:t xml:space="preserve">}). </w:t>
      </w:r>
    </w:p>
    <w:p w14:paraId="24EEC71F" w14:textId="77777777" w:rsidR="000C2C9F" w:rsidRDefault="000C2C9F" w:rsidP="000C2C9F"/>
    <w:p w14:paraId="7759B62B" w14:textId="77777777" w:rsidR="000C2C9F" w:rsidRDefault="000C2C9F" w:rsidP="000C2C9F">
      <w:r>
        <w:t>\</w:t>
      </w:r>
      <w:proofErr w:type="spellStart"/>
      <w:r>
        <w:t>begin</w:t>
      </w:r>
      <w:proofErr w:type="spellEnd"/>
      <w:r>
        <w:t>{</w:t>
      </w:r>
      <w:proofErr w:type="spellStart"/>
      <w:r>
        <w:t>equation</w:t>
      </w:r>
      <w:proofErr w:type="spellEnd"/>
      <w:r>
        <w:t>} \label{</w:t>
      </w:r>
      <w:proofErr w:type="spellStart"/>
      <w:r>
        <w:t>eq:nCopyA</w:t>
      </w:r>
      <w:proofErr w:type="spellEnd"/>
      <w:r>
        <w:t>}</w:t>
      </w:r>
    </w:p>
    <w:p w14:paraId="47AE7B85" w14:textId="77777777" w:rsidR="000C2C9F" w:rsidRDefault="000C2C9F" w:rsidP="000C2C9F">
      <w:r>
        <w:t>% \[</w:t>
      </w:r>
    </w:p>
    <w:p w14:paraId="0BC56660" w14:textId="77777777" w:rsidR="000C2C9F" w:rsidRDefault="000C2C9F" w:rsidP="000C2C9F">
      <w:r>
        <w:t>\</w:t>
      </w:r>
      <w:proofErr w:type="spellStart"/>
      <w:r>
        <w:t>hat</w:t>
      </w:r>
      <w:proofErr w:type="spellEnd"/>
      <w:r>
        <w:t>{n}_{</w:t>
      </w:r>
      <w:proofErr w:type="spellStart"/>
      <w:r>
        <w:t>A,i</w:t>
      </w:r>
      <w:proofErr w:type="spellEnd"/>
      <w:r>
        <w:t>} = \</w:t>
      </w:r>
      <w:proofErr w:type="gramStart"/>
      <w:r>
        <w:t>frac{</w:t>
      </w:r>
      <w:proofErr w:type="gramEnd"/>
      <w:r>
        <w:t xml:space="preserve"> \rho - 1 + 2^{ \frac{</w:t>
      </w:r>
      <w:proofErr w:type="spellStart"/>
      <w:r>
        <w:t>r_i</w:t>
      </w:r>
      <w:proofErr w:type="spellEnd"/>
      <w:r>
        <w:t>}{\gamma} } (1-b_i) ( 2 ( 1-\rho) + \rho\psi) }{\rho}</w:t>
      </w:r>
    </w:p>
    <w:p w14:paraId="2EF5282C" w14:textId="77777777" w:rsidR="000C2C9F" w:rsidRPr="000C2C9F" w:rsidRDefault="000C2C9F" w:rsidP="000C2C9F">
      <w:pPr>
        <w:rPr>
          <w:lang w:val="en-US"/>
        </w:rPr>
      </w:pPr>
      <w:r w:rsidRPr="000C2C9F">
        <w:rPr>
          <w:lang w:val="en-US"/>
        </w:rPr>
        <w:t>% \]</w:t>
      </w:r>
    </w:p>
    <w:p w14:paraId="0E12FBC6" w14:textId="77777777" w:rsidR="000C2C9F" w:rsidRPr="000C2C9F" w:rsidRDefault="000C2C9F" w:rsidP="000C2C9F">
      <w:pPr>
        <w:rPr>
          <w:lang w:val="en-US"/>
        </w:rPr>
      </w:pPr>
      <w:r w:rsidRPr="000C2C9F">
        <w:rPr>
          <w:lang w:val="en-US"/>
        </w:rPr>
        <w:t>\end{equation}</w:t>
      </w:r>
    </w:p>
    <w:p w14:paraId="0951A1F7" w14:textId="77777777" w:rsidR="000C2C9F" w:rsidRPr="000C2C9F" w:rsidRDefault="000C2C9F" w:rsidP="000C2C9F">
      <w:pPr>
        <w:rPr>
          <w:lang w:val="en-US"/>
        </w:rPr>
      </w:pPr>
      <w:r w:rsidRPr="000C2C9F">
        <w:rPr>
          <w:lang w:val="en-US"/>
        </w:rPr>
        <w:t>\begin{equation} \label{</w:t>
      </w:r>
      <w:proofErr w:type="spellStart"/>
      <w:r w:rsidRPr="000C2C9F">
        <w:rPr>
          <w:lang w:val="en-US"/>
        </w:rPr>
        <w:t>eq:nCopyB</w:t>
      </w:r>
      <w:proofErr w:type="spellEnd"/>
      <w:r w:rsidRPr="000C2C9F">
        <w:rPr>
          <w:lang w:val="en-US"/>
        </w:rPr>
        <w:t>}</w:t>
      </w:r>
    </w:p>
    <w:p w14:paraId="1BBF3BB4" w14:textId="77777777" w:rsidR="000C2C9F" w:rsidRPr="000C2C9F" w:rsidRDefault="000C2C9F" w:rsidP="000C2C9F">
      <w:pPr>
        <w:rPr>
          <w:lang w:val="en-US"/>
        </w:rPr>
      </w:pPr>
      <w:r w:rsidRPr="000C2C9F">
        <w:rPr>
          <w:lang w:val="en-US"/>
        </w:rPr>
        <w:t>% \[</w:t>
      </w:r>
    </w:p>
    <w:p w14:paraId="126219FF" w14:textId="77777777" w:rsidR="000C2C9F" w:rsidRPr="000C2C9F" w:rsidRDefault="000C2C9F" w:rsidP="000C2C9F">
      <w:pPr>
        <w:rPr>
          <w:lang w:val="en-US"/>
        </w:rPr>
      </w:pPr>
      <w:r w:rsidRPr="000C2C9F">
        <w:rPr>
          <w:lang w:val="en-US"/>
        </w:rPr>
        <w:t>\hat{n}_{</w:t>
      </w:r>
      <w:proofErr w:type="spellStart"/>
      <w:r w:rsidRPr="000C2C9F">
        <w:rPr>
          <w:lang w:val="en-US"/>
        </w:rPr>
        <w:t>B</w:t>
      </w:r>
      <w:proofErr w:type="gramStart"/>
      <w:r w:rsidRPr="000C2C9F">
        <w:rPr>
          <w:lang w:val="en-US"/>
        </w:rPr>
        <w:t>,i</w:t>
      </w:r>
      <w:proofErr w:type="spellEnd"/>
      <w:proofErr w:type="gramEnd"/>
      <w:r w:rsidRPr="000C2C9F">
        <w:rPr>
          <w:lang w:val="en-US"/>
        </w:rPr>
        <w:t>} = \</w:t>
      </w:r>
      <w:proofErr w:type="spellStart"/>
      <w:r w:rsidRPr="000C2C9F">
        <w:rPr>
          <w:lang w:val="en-US"/>
        </w:rPr>
        <w:t>frac</w:t>
      </w:r>
      <w:proofErr w:type="spellEnd"/>
      <w:r w:rsidRPr="000C2C9F">
        <w:rPr>
          <w:lang w:val="en-US"/>
        </w:rPr>
        <w:t>{ \rho - 1 + 2^{ \</w:t>
      </w:r>
      <w:proofErr w:type="spellStart"/>
      <w:r w:rsidRPr="000C2C9F">
        <w:rPr>
          <w:lang w:val="en-US"/>
        </w:rPr>
        <w:t>frac</w:t>
      </w:r>
      <w:proofErr w:type="spellEnd"/>
      <w:r w:rsidRPr="000C2C9F">
        <w:rPr>
          <w:lang w:val="en-US"/>
        </w:rPr>
        <w:t>{</w:t>
      </w:r>
      <w:proofErr w:type="spellStart"/>
      <w:r w:rsidRPr="000C2C9F">
        <w:rPr>
          <w:lang w:val="en-US"/>
        </w:rPr>
        <w:t>r_i</w:t>
      </w:r>
      <w:proofErr w:type="spellEnd"/>
      <w:r w:rsidRPr="000C2C9F">
        <w:rPr>
          <w:lang w:val="en-US"/>
        </w:rPr>
        <w:t xml:space="preserve">}{\gamma} } </w:t>
      </w:r>
      <w:proofErr w:type="spellStart"/>
      <w:r w:rsidRPr="000C2C9F">
        <w:rPr>
          <w:lang w:val="en-US"/>
        </w:rPr>
        <w:t>b_i</w:t>
      </w:r>
      <w:proofErr w:type="spellEnd"/>
      <w:r w:rsidRPr="000C2C9F">
        <w:rPr>
          <w:lang w:val="en-US"/>
        </w:rPr>
        <w:t xml:space="preserve"> ( 2 ( 1-\rho) + \rho\psi) }{\rho}</w:t>
      </w:r>
    </w:p>
    <w:p w14:paraId="588C088D" w14:textId="77777777" w:rsidR="000C2C9F" w:rsidRDefault="000C2C9F" w:rsidP="000C2C9F">
      <w:r>
        <w:t>% \]</w:t>
      </w:r>
    </w:p>
    <w:p w14:paraId="0F30FCEA" w14:textId="77777777" w:rsidR="000C2C9F" w:rsidRDefault="000C2C9F" w:rsidP="000C2C9F">
      <w:r>
        <w:lastRenderedPageBreak/>
        <w:t>\end{</w:t>
      </w:r>
      <w:proofErr w:type="spellStart"/>
      <w:r>
        <w:t>equation</w:t>
      </w:r>
      <w:proofErr w:type="spellEnd"/>
      <w:r>
        <w:t>}</w:t>
      </w:r>
    </w:p>
    <w:p w14:paraId="656361DD" w14:textId="77777777" w:rsidR="000C2C9F" w:rsidRDefault="000C2C9F" w:rsidP="000C2C9F"/>
    <w:p w14:paraId="30AE58B7" w14:textId="7CA18BB3" w:rsidR="000C2C9F" w:rsidRDefault="000C2C9F" w:rsidP="000C2C9F">
      <w:r>
        <w:t xml:space="preserve">Le </w:t>
      </w:r>
      <w:proofErr w:type="spellStart"/>
      <w:r>
        <w:t>calling</w:t>
      </w:r>
      <w:proofErr w:type="spellEnd"/>
      <w:r>
        <w:t xml:space="preserve"> d'ASCAT utilise ces dernières équations pour déterminer le nombre de copies. La cellularité et la ploïdie, qui sont des inconnues, sont déterminées itérativement</w:t>
      </w:r>
      <w:commentRangeStart w:id="462"/>
      <w:ins w:id="463" w:author="Elodie Darbo" w:date="2022-06-08T15:47:00Z">
        <w:r w:rsidR="00223F35">
          <w:t xml:space="preserve"> </w:t>
        </w:r>
      </w:ins>
      <w:r>
        <w:t xml:space="preserve">: </w:t>
      </w:r>
      <w:commentRangeEnd w:id="462"/>
      <w:r w:rsidR="004C4854">
        <w:rPr>
          <w:rStyle w:val="Marquedecommentaire"/>
        </w:rPr>
        <w:commentReference w:id="462"/>
      </w:r>
      <w:r>
        <w:t>l'algorithme ASCAT les fait varier de 0.1 à 1.05 et de 1 à 6 (fig. \</w:t>
      </w:r>
      <w:proofErr w:type="spellStart"/>
      <w:proofErr w:type="gramStart"/>
      <w:r>
        <w:t>ref</w:t>
      </w:r>
      <w:proofErr w:type="spellEnd"/>
      <w:r>
        <w:t>{</w:t>
      </w:r>
      <w:proofErr w:type="spellStart"/>
      <w:proofErr w:type="gramEnd"/>
      <w:r>
        <w:t>fig:ascat_call_sunrise</w:t>
      </w:r>
      <w:proofErr w:type="spellEnd"/>
      <w:r>
        <w:t>}), respectivement, calcule le nombre de copies pour chaque couple de valeurs, estime la qualité de l'ajustement de chaque solution, et retient la meilleure. Une solution a une bonne qualité si les valeurs de nombre de copies qu'elle calcule sont proches de nombres entiers (fig. \</w:t>
      </w:r>
      <w:proofErr w:type="spellStart"/>
      <w:proofErr w:type="gramStart"/>
      <w:r>
        <w:t>ref</w:t>
      </w:r>
      <w:proofErr w:type="spellEnd"/>
      <w:r>
        <w:t>{</w:t>
      </w:r>
      <w:proofErr w:type="spellStart"/>
      <w:proofErr w:type="gramEnd"/>
      <w:r>
        <w:t>fig:ascat_call_bestSol</w:t>
      </w:r>
      <w:proofErr w:type="spellEnd"/>
      <w:r>
        <w:t xml:space="preserve">}). </w:t>
      </w:r>
    </w:p>
    <w:p w14:paraId="2B8E40DE" w14:textId="77777777" w:rsidR="000C2C9F" w:rsidRDefault="000C2C9F" w:rsidP="000C2C9F">
      <w:r>
        <w:t>Le nombre de copies de chaque position (et incidemment de chaque segment) est alors déterminé.\\</w:t>
      </w:r>
    </w:p>
    <w:p w14:paraId="0B5B5D11" w14:textId="77777777" w:rsidR="000C2C9F" w:rsidRDefault="000C2C9F" w:rsidP="000C2C9F"/>
    <w:p w14:paraId="4B0E158A" w14:textId="77777777" w:rsidR="000C2C9F" w:rsidRDefault="000C2C9F" w:rsidP="000C2C9F">
      <w:r>
        <w:t xml:space="preserve"> </w:t>
      </w:r>
    </w:p>
    <w:p w14:paraId="765D2A18" w14:textId="77777777" w:rsidR="000C2C9F" w:rsidRDefault="000C2C9F" w:rsidP="000C2C9F"/>
    <w:p w14:paraId="6F24C830" w14:textId="77777777" w:rsidR="000C2C9F" w:rsidRDefault="000C2C9F" w:rsidP="000C2C9F"/>
    <w:p w14:paraId="7120C1CF" w14:textId="77777777" w:rsidR="000C2C9F" w:rsidRDefault="000C2C9F" w:rsidP="000C2C9F"/>
    <w:p w14:paraId="10B82374" w14:textId="77777777" w:rsidR="000C2C9F" w:rsidRPr="000C2C9F" w:rsidRDefault="000C2C9F" w:rsidP="000C2C9F">
      <w:pPr>
        <w:rPr>
          <w:lang w:val="en-US"/>
        </w:rPr>
      </w:pPr>
      <w:r w:rsidRPr="000C2C9F">
        <w:rPr>
          <w:lang w:val="en-US"/>
        </w:rPr>
        <w:t>% \begin{figure}</w:t>
      </w:r>
    </w:p>
    <w:p w14:paraId="0334D95C" w14:textId="77777777" w:rsidR="000C2C9F" w:rsidRPr="000C2C9F" w:rsidRDefault="000C2C9F" w:rsidP="000C2C9F">
      <w:pPr>
        <w:rPr>
          <w:lang w:val="en-US"/>
        </w:rPr>
      </w:pPr>
      <w:r w:rsidRPr="000C2C9F">
        <w:rPr>
          <w:lang w:val="en-US"/>
        </w:rPr>
        <w:t>%     \centerline{\includegraphics[scale=0.2]{figures/mat_met/matmet_ascat_calling_equations.png}}</w:t>
      </w:r>
    </w:p>
    <w:p w14:paraId="1D834516" w14:textId="77777777" w:rsidR="000C2C9F" w:rsidRDefault="000C2C9F" w:rsidP="000C2C9F">
      <w:r>
        <w:t>%     \</w:t>
      </w:r>
      <w:proofErr w:type="spellStart"/>
      <w:r>
        <w:t>caption</w:t>
      </w:r>
      <w:proofErr w:type="spellEnd"/>
      <w:r>
        <w:t>{Comment ASCAT exprime le nombre de copies en fonction de la ploïdie, de la cellularité, du log Ratio et du BAF.}</w:t>
      </w:r>
    </w:p>
    <w:p w14:paraId="4FFE2C58" w14:textId="77777777" w:rsidR="000C2C9F" w:rsidRPr="000C2C9F" w:rsidRDefault="000C2C9F" w:rsidP="000C2C9F">
      <w:pPr>
        <w:rPr>
          <w:lang w:val="en-US"/>
        </w:rPr>
      </w:pPr>
      <w:r w:rsidRPr="000C2C9F">
        <w:rPr>
          <w:lang w:val="en-US"/>
        </w:rPr>
        <w:t>%     \label{</w:t>
      </w:r>
      <w:proofErr w:type="spellStart"/>
      <w:r w:rsidRPr="000C2C9F">
        <w:rPr>
          <w:lang w:val="en-US"/>
        </w:rPr>
        <w:t>fig:ascat_call_equations</w:t>
      </w:r>
      <w:proofErr w:type="spellEnd"/>
      <w:r w:rsidRPr="000C2C9F">
        <w:rPr>
          <w:lang w:val="en-US"/>
        </w:rPr>
        <w:t>}</w:t>
      </w:r>
    </w:p>
    <w:p w14:paraId="64F80428" w14:textId="77777777" w:rsidR="000C2C9F" w:rsidRPr="000C2C9F" w:rsidRDefault="000C2C9F" w:rsidP="000C2C9F">
      <w:pPr>
        <w:rPr>
          <w:lang w:val="en-US"/>
        </w:rPr>
      </w:pPr>
      <w:r w:rsidRPr="000C2C9F">
        <w:rPr>
          <w:lang w:val="en-US"/>
        </w:rPr>
        <w:t>% \end{figure}</w:t>
      </w:r>
    </w:p>
    <w:p w14:paraId="19C46AB8" w14:textId="77777777" w:rsidR="000C2C9F" w:rsidRPr="000C2C9F" w:rsidRDefault="000C2C9F" w:rsidP="000C2C9F">
      <w:pPr>
        <w:rPr>
          <w:lang w:val="en-US"/>
        </w:rPr>
      </w:pPr>
    </w:p>
    <w:p w14:paraId="1F3ED5CF" w14:textId="77777777" w:rsidR="000C2C9F" w:rsidRPr="000C2C9F" w:rsidRDefault="000C2C9F" w:rsidP="000C2C9F">
      <w:pPr>
        <w:rPr>
          <w:lang w:val="en-US"/>
        </w:rPr>
      </w:pPr>
      <w:r w:rsidRPr="000C2C9F">
        <w:rPr>
          <w:lang w:val="en-US"/>
        </w:rPr>
        <w:t>\begin{figure}</w:t>
      </w:r>
    </w:p>
    <w:p w14:paraId="489D2C2F" w14:textId="77777777" w:rsidR="000C2C9F" w:rsidRPr="000C2C9F" w:rsidRDefault="000C2C9F" w:rsidP="000C2C9F">
      <w:pPr>
        <w:rPr>
          <w:lang w:val="en-US"/>
        </w:rPr>
      </w:pPr>
      <w:r w:rsidRPr="000C2C9F">
        <w:rPr>
          <w:lang w:val="en-US"/>
        </w:rPr>
        <w:t xml:space="preserve">    \centerline{\includegraphics[scale=0.75]{figures/mat_met/matmet_ascat_calling_bestSolution.png}}</w:t>
      </w:r>
    </w:p>
    <w:p w14:paraId="50B4D393" w14:textId="77777777" w:rsidR="000C2C9F" w:rsidRDefault="000C2C9F" w:rsidP="000C2C9F">
      <w:r w:rsidRPr="000C2C9F">
        <w:rPr>
          <w:lang w:val="en-US"/>
        </w:rPr>
        <w:t xml:space="preserve">    </w:t>
      </w:r>
      <w:r>
        <w:t>\</w:t>
      </w:r>
      <w:proofErr w:type="spellStart"/>
      <w:r>
        <w:t>caption</w:t>
      </w:r>
      <w:proofErr w:type="spellEnd"/>
      <w:r>
        <w:t>{Deux solutions et leur qualité de l'ajustement associée (note sur 100) déterminées par ASCAT pour un même profil. Les deux allèles (bleu et rouge) de chaque SNP sont représentés légèrement décalés pour des raisons de lisibilité. En haut: solution pour une ploïdie de 1.75 et une cellularité tumorale de 0,83. En bas: solution pour une ploïdie de 3 et une cellularité tumorale de 0,83.}</w:t>
      </w:r>
    </w:p>
    <w:p w14:paraId="442599B3"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fig:ascat_call_bestSol</w:t>
      </w:r>
      <w:proofErr w:type="spellEnd"/>
      <w:r w:rsidRPr="000C2C9F">
        <w:rPr>
          <w:lang w:val="en-US"/>
        </w:rPr>
        <w:t>}</w:t>
      </w:r>
    </w:p>
    <w:p w14:paraId="7186460F" w14:textId="77777777" w:rsidR="000C2C9F" w:rsidRPr="000C2C9F" w:rsidRDefault="000C2C9F" w:rsidP="000C2C9F">
      <w:pPr>
        <w:rPr>
          <w:lang w:val="en-US"/>
        </w:rPr>
      </w:pPr>
      <w:r w:rsidRPr="000C2C9F">
        <w:rPr>
          <w:lang w:val="en-US"/>
        </w:rPr>
        <w:t>\end{figure}</w:t>
      </w:r>
    </w:p>
    <w:p w14:paraId="473AAC14" w14:textId="77777777" w:rsidR="000C2C9F" w:rsidRPr="000C2C9F" w:rsidRDefault="000C2C9F" w:rsidP="000C2C9F">
      <w:pPr>
        <w:rPr>
          <w:lang w:val="en-US"/>
        </w:rPr>
      </w:pPr>
    </w:p>
    <w:p w14:paraId="30E85435" w14:textId="77777777" w:rsidR="000C2C9F" w:rsidRPr="000C2C9F" w:rsidRDefault="000C2C9F" w:rsidP="000C2C9F">
      <w:pPr>
        <w:rPr>
          <w:lang w:val="en-US"/>
        </w:rPr>
      </w:pPr>
      <w:r w:rsidRPr="000C2C9F">
        <w:rPr>
          <w:lang w:val="en-US"/>
        </w:rPr>
        <w:t>\begin{figure}</w:t>
      </w:r>
    </w:p>
    <w:p w14:paraId="5BF34008" w14:textId="77777777" w:rsidR="000C2C9F" w:rsidRPr="000C2C9F" w:rsidRDefault="000C2C9F" w:rsidP="000C2C9F">
      <w:pPr>
        <w:rPr>
          <w:lang w:val="en-US"/>
        </w:rPr>
      </w:pPr>
      <w:r w:rsidRPr="000C2C9F">
        <w:rPr>
          <w:lang w:val="en-US"/>
        </w:rPr>
        <w:t xml:space="preserve">    \centerline{\includegraphics[scale=0.25]{figures/mat_met/matmet_ascat_calling_sunrise.png}}</w:t>
      </w:r>
    </w:p>
    <w:p w14:paraId="1DEC5763" w14:textId="77777777" w:rsidR="000C2C9F" w:rsidRDefault="000C2C9F" w:rsidP="000C2C9F">
      <w:r w:rsidRPr="000C2C9F">
        <w:rPr>
          <w:lang w:val="en-US"/>
        </w:rPr>
        <w:t xml:space="preserve">    </w:t>
      </w:r>
      <w:r>
        <w:t>\</w:t>
      </w:r>
      <w:proofErr w:type="spellStart"/>
      <w:r>
        <w:t>caption</w:t>
      </w:r>
      <w:proofErr w:type="spellEnd"/>
      <w:r>
        <w:t xml:space="preserve">{La qualité de l'ajustement de toutes les solutions testées par le </w:t>
      </w:r>
      <w:proofErr w:type="spellStart"/>
      <w:r>
        <w:t>calling</w:t>
      </w:r>
      <w:proofErr w:type="spellEnd"/>
      <w:r>
        <w:t xml:space="preserve"> ASCAT (rouge, faible qualité, bleu, qualité élevée, blanc, intermédiaire). </w:t>
      </w:r>
      <w:proofErr w:type="spellStart"/>
      <w:r>
        <w:t>Ploidy</w:t>
      </w:r>
      <w:proofErr w:type="spellEnd"/>
      <w:r>
        <w:t xml:space="preserve">: Ploïdie. </w:t>
      </w:r>
      <w:proofErr w:type="spellStart"/>
      <w:r>
        <w:t>Putity</w:t>
      </w:r>
      <w:proofErr w:type="spellEnd"/>
      <w:r>
        <w:t>: Cellularité tumorale. La solution retenue est marquée d'une croix verte.}</w:t>
      </w:r>
    </w:p>
    <w:p w14:paraId="0EE13AB3" w14:textId="77777777" w:rsidR="000C2C9F" w:rsidRPr="000C2C9F" w:rsidRDefault="000C2C9F" w:rsidP="000C2C9F">
      <w:pPr>
        <w:rPr>
          <w:lang w:val="en-US"/>
        </w:rPr>
      </w:pPr>
      <w:r>
        <w:t xml:space="preserve">    </w:t>
      </w:r>
      <w:r w:rsidRPr="000C2C9F">
        <w:rPr>
          <w:lang w:val="en-US"/>
        </w:rPr>
        <w:t>\label{</w:t>
      </w:r>
      <w:proofErr w:type="spellStart"/>
      <w:r w:rsidRPr="000C2C9F">
        <w:rPr>
          <w:lang w:val="en-US"/>
        </w:rPr>
        <w:t>fig:ascat_call_sunrise</w:t>
      </w:r>
      <w:proofErr w:type="spellEnd"/>
      <w:r w:rsidRPr="000C2C9F">
        <w:rPr>
          <w:lang w:val="en-US"/>
        </w:rPr>
        <w:t>}</w:t>
      </w:r>
    </w:p>
    <w:p w14:paraId="71958E4F" w14:textId="77777777" w:rsidR="000C2C9F" w:rsidRDefault="000C2C9F" w:rsidP="000C2C9F">
      <w:r>
        <w:t>\end{figure}</w:t>
      </w:r>
    </w:p>
    <w:p w14:paraId="11817020" w14:textId="77777777" w:rsidR="000C2C9F" w:rsidRDefault="000C2C9F" w:rsidP="000C2C9F"/>
    <w:p w14:paraId="2DB7462E" w14:textId="77777777" w:rsidR="000C2C9F" w:rsidRDefault="000C2C9F" w:rsidP="000C2C9F"/>
    <w:p w14:paraId="6B0C2248" w14:textId="77777777" w:rsidR="000C2C9F" w:rsidRPr="00B40B26" w:rsidRDefault="000C2C9F" w:rsidP="000C2C9F">
      <w:pPr>
        <w:rPr>
          <w:color w:val="00B050"/>
          <w:rPrChange w:id="464" w:author="Elodie Darbo" w:date="2022-06-08T15:48:00Z">
            <w:rPr/>
          </w:rPrChange>
        </w:rPr>
      </w:pPr>
      <w:r w:rsidRPr="00B40B26">
        <w:rPr>
          <w:color w:val="00B050"/>
          <w:rPrChange w:id="465" w:author="Elodie Darbo" w:date="2022-06-08T15:48:00Z">
            <w:rPr/>
          </w:rPrChange>
        </w:rPr>
        <w:t xml:space="preserve">%% le début de la partie méthodes dit: </w:t>
      </w:r>
    </w:p>
    <w:p w14:paraId="4B8C209D" w14:textId="77777777" w:rsidR="000C2C9F" w:rsidRPr="00B40B26" w:rsidRDefault="000C2C9F" w:rsidP="000C2C9F">
      <w:pPr>
        <w:rPr>
          <w:color w:val="00B050"/>
          <w:rPrChange w:id="466" w:author="Elodie Darbo" w:date="2022-06-08T15:48:00Z">
            <w:rPr/>
          </w:rPrChange>
        </w:rPr>
      </w:pPr>
      <w:r w:rsidRPr="00B40B26">
        <w:rPr>
          <w:color w:val="00B050"/>
          <w:rPrChange w:id="467" w:author="Elodie Darbo" w:date="2022-06-08T15:48:00Z">
            <w:rPr/>
          </w:rPrChange>
        </w:rPr>
        <w:t>%% "Les outils sélectionnés permettent le calcul des altérations de nombre de copies, mais ils y parviennent sans recourir aux mêmes méthodes".</w:t>
      </w:r>
    </w:p>
    <w:p w14:paraId="59CBF5A2" w14:textId="77777777" w:rsidR="000C2C9F" w:rsidRDefault="000C2C9F" w:rsidP="000C2C9F">
      <w:r>
        <w:t>\</w:t>
      </w:r>
      <w:proofErr w:type="spellStart"/>
      <w:r>
        <w:t>subsection</w:t>
      </w:r>
      <w:proofErr w:type="spellEnd"/>
      <w:r>
        <w:t>{Comparaison des pipelines}</w:t>
      </w:r>
    </w:p>
    <w:p w14:paraId="009B3673" w14:textId="77777777" w:rsidR="000C2C9F" w:rsidRDefault="000C2C9F" w:rsidP="000C2C9F">
      <w:r>
        <w:t>Les différences entre les outils sont résumées dans la figure\</w:t>
      </w:r>
      <w:proofErr w:type="spellStart"/>
      <w:proofErr w:type="gramStart"/>
      <w:r>
        <w:t>ref</w:t>
      </w:r>
      <w:proofErr w:type="spellEnd"/>
      <w:r>
        <w:t>{</w:t>
      </w:r>
      <w:proofErr w:type="spellStart"/>
      <w:proofErr w:type="gramEnd"/>
      <w:r>
        <w:t>fig:tabPipes</w:t>
      </w:r>
      <w:proofErr w:type="spellEnd"/>
      <w:r>
        <w:t>}.</w:t>
      </w:r>
    </w:p>
    <w:p w14:paraId="5D849126" w14:textId="77777777" w:rsidR="000C2C9F" w:rsidRDefault="000C2C9F" w:rsidP="000C2C9F">
      <w:r>
        <w:t xml:space="preserve">Il est à noter que d'autres outils auraient eu leur pertinence dans ce travail comme GISTIC\cite{mermel2011gistic2} et </w:t>
      </w:r>
      <w:proofErr w:type="spellStart"/>
      <w:r>
        <w:t>oncoSNP</w:t>
      </w:r>
      <w:proofErr w:type="spellEnd"/>
      <w:r>
        <w:t xml:space="preserve">\cite{yau2010oncoSNP}. Ces outils sont écrits dans le langage de programmation </w:t>
      </w:r>
      <w:proofErr w:type="spellStart"/>
      <w:r>
        <w:t>matlab</w:t>
      </w:r>
      <w:proofErr w:type="spellEnd"/>
      <w:r>
        <w:t>\</w:t>
      </w:r>
      <w:proofErr w:type="gramStart"/>
      <w:r>
        <w:t>cite{</w:t>
      </w:r>
      <w:proofErr w:type="gramEnd"/>
      <w:r>
        <w:t xml:space="preserve">MATLABR2021a}, et il est compliqué d'intégrer un programme écrit en </w:t>
      </w:r>
      <w:proofErr w:type="spellStart"/>
      <w:r>
        <w:t>matlab</w:t>
      </w:r>
      <w:proofErr w:type="spellEnd"/>
      <w:r>
        <w:t xml:space="preserve"> dans un pipeline de routine dans le contexte de ce travail. Pour cette raison, GISTIC et </w:t>
      </w:r>
      <w:proofErr w:type="spellStart"/>
      <w:r>
        <w:t>oncoSNP</w:t>
      </w:r>
      <w:proofErr w:type="spellEnd"/>
      <w:r>
        <w:t xml:space="preserve"> n'ont pas été retenus, et la sélection d'outils basés sur le langage R a été favorisée.</w:t>
      </w:r>
    </w:p>
    <w:p w14:paraId="41C14190" w14:textId="77777777" w:rsidR="000C2C9F" w:rsidRDefault="000C2C9F" w:rsidP="000C2C9F"/>
    <w:p w14:paraId="2DFCFFB0" w14:textId="77777777" w:rsidR="000C2C9F" w:rsidRPr="000C2C9F" w:rsidRDefault="000C2C9F" w:rsidP="000C2C9F">
      <w:pPr>
        <w:rPr>
          <w:lang w:val="en-US"/>
        </w:rPr>
      </w:pPr>
      <w:r w:rsidRPr="000C2C9F">
        <w:rPr>
          <w:lang w:val="en-US"/>
        </w:rPr>
        <w:t>\begin{</w:t>
      </w:r>
      <w:commentRangeStart w:id="468"/>
      <w:r w:rsidRPr="000C2C9F">
        <w:rPr>
          <w:lang w:val="en-US"/>
        </w:rPr>
        <w:t>figure</w:t>
      </w:r>
      <w:commentRangeEnd w:id="468"/>
      <w:r w:rsidR="00B40B26">
        <w:rPr>
          <w:rStyle w:val="Marquedecommentaire"/>
        </w:rPr>
        <w:commentReference w:id="468"/>
      </w:r>
      <w:r w:rsidRPr="000C2C9F">
        <w:rPr>
          <w:lang w:val="en-US"/>
        </w:rPr>
        <w:t>}</w:t>
      </w:r>
    </w:p>
    <w:p w14:paraId="5DE9DCA0" w14:textId="77777777" w:rsidR="000C2C9F" w:rsidRPr="000C2C9F" w:rsidRDefault="000C2C9F" w:rsidP="000C2C9F">
      <w:pPr>
        <w:rPr>
          <w:lang w:val="en-US"/>
        </w:rPr>
      </w:pPr>
      <w:r w:rsidRPr="000C2C9F">
        <w:rPr>
          <w:lang w:val="en-US"/>
        </w:rPr>
        <w:t xml:space="preserve">    \centering</w:t>
      </w:r>
    </w:p>
    <w:p w14:paraId="6FC1D039" w14:textId="77777777" w:rsidR="000C2C9F" w:rsidRPr="000C2C9F" w:rsidRDefault="000C2C9F" w:rsidP="000C2C9F">
      <w:pPr>
        <w:rPr>
          <w:lang w:val="en-US"/>
        </w:rPr>
      </w:pPr>
      <w:r w:rsidRPr="000C2C9F">
        <w:rPr>
          <w:lang w:val="en-US"/>
        </w:rPr>
        <w:t xml:space="preserve">    \includegraphics[scale=0.6]{figures/pipelines/tableauPipelines.png}</w:t>
      </w:r>
    </w:p>
    <w:p w14:paraId="795DFC56" w14:textId="77777777" w:rsidR="000C2C9F" w:rsidRPr="000C2C9F" w:rsidRDefault="000C2C9F" w:rsidP="000C2C9F">
      <w:pPr>
        <w:rPr>
          <w:lang w:val="en-US"/>
        </w:rPr>
      </w:pPr>
      <w:r w:rsidRPr="000C2C9F">
        <w:rPr>
          <w:lang w:val="en-US"/>
        </w:rPr>
        <w:t xml:space="preserve">    </w:t>
      </w:r>
      <w:r>
        <w:t>\</w:t>
      </w:r>
      <w:proofErr w:type="spellStart"/>
      <w:r>
        <w:t>caption</w:t>
      </w:r>
      <w:proofErr w:type="spellEnd"/>
      <w:r>
        <w:t xml:space="preserve">{Comparaison des apports de chaque outil dans le calcul du GI. Input, type de données nécessaire en entrée de l'outil. CBS, </w:t>
      </w:r>
      <w:proofErr w:type="spellStart"/>
      <w:r>
        <w:t>Circular</w:t>
      </w:r>
      <w:proofErr w:type="spellEnd"/>
      <w:r>
        <w:t xml:space="preserve"> </w:t>
      </w:r>
      <w:proofErr w:type="spellStart"/>
      <w:r>
        <w:t>Binary</w:t>
      </w:r>
      <w:proofErr w:type="spellEnd"/>
      <w:r>
        <w:t xml:space="preserve"> Segmentation; ASPCF, </w:t>
      </w:r>
      <w:proofErr w:type="spellStart"/>
      <w:r>
        <w:t>Allele-Specific</w:t>
      </w:r>
      <w:proofErr w:type="spellEnd"/>
      <w:r>
        <w:t xml:space="preserve"> </w:t>
      </w:r>
      <w:proofErr w:type="spellStart"/>
      <w:r>
        <w:t>Piecewise</w:t>
      </w:r>
      <w:proofErr w:type="spellEnd"/>
      <w:r>
        <w:t xml:space="preserve"> Constant </w:t>
      </w:r>
      <w:proofErr w:type="spellStart"/>
      <w:r>
        <w:t>Fitting</w:t>
      </w:r>
      <w:proofErr w:type="spellEnd"/>
      <w:r>
        <w:t xml:space="preserve">. </w:t>
      </w:r>
      <w:r w:rsidRPr="000C2C9F">
        <w:rPr>
          <w:lang w:val="en-US"/>
        </w:rPr>
        <w:t xml:space="preserve">ASCAT, Allele-Specific Copy number Analysis of </w:t>
      </w:r>
      <w:proofErr w:type="gramStart"/>
      <w:r w:rsidRPr="000C2C9F">
        <w:rPr>
          <w:lang w:val="en-US"/>
        </w:rPr>
        <w:t>Tumors }</w:t>
      </w:r>
      <w:proofErr w:type="gramEnd"/>
    </w:p>
    <w:p w14:paraId="25A66328" w14:textId="77777777" w:rsidR="000C2C9F" w:rsidRPr="000C2C9F" w:rsidRDefault="000C2C9F" w:rsidP="000C2C9F">
      <w:pPr>
        <w:rPr>
          <w:lang w:val="en-US"/>
        </w:rPr>
      </w:pPr>
      <w:r w:rsidRPr="000C2C9F">
        <w:rPr>
          <w:lang w:val="en-US"/>
        </w:rPr>
        <w:t xml:space="preserve">    \label{</w:t>
      </w:r>
      <w:proofErr w:type="spellStart"/>
      <w:r w:rsidRPr="000C2C9F">
        <w:rPr>
          <w:lang w:val="en-US"/>
        </w:rPr>
        <w:t>fig:tabPipes</w:t>
      </w:r>
      <w:proofErr w:type="spellEnd"/>
      <w:r w:rsidRPr="000C2C9F">
        <w:rPr>
          <w:lang w:val="en-US"/>
        </w:rPr>
        <w:t>}</w:t>
      </w:r>
    </w:p>
    <w:p w14:paraId="7B36CF5E" w14:textId="77777777" w:rsidR="000C2C9F" w:rsidRDefault="000C2C9F" w:rsidP="000C2C9F">
      <w:r>
        <w:t>\end{figure}</w:t>
      </w:r>
    </w:p>
    <w:p w14:paraId="00BE4130" w14:textId="77777777" w:rsidR="000C2C9F" w:rsidRDefault="000C2C9F" w:rsidP="000C2C9F"/>
    <w:p w14:paraId="1DD7819E" w14:textId="77777777" w:rsidR="000C2C9F" w:rsidRPr="00B40B26" w:rsidRDefault="000C2C9F" w:rsidP="000C2C9F">
      <w:pPr>
        <w:rPr>
          <w:color w:val="00B050"/>
          <w:rPrChange w:id="469" w:author="Elodie Darbo" w:date="2022-06-08T15:49:00Z">
            <w:rPr/>
          </w:rPrChange>
        </w:rPr>
      </w:pPr>
      <w:r>
        <w:t xml:space="preserve">Pour comparer ces outils qui déterminent les altérations de nombre de copies différemment, le GI est calculé par chacun d'eux. Ce projet étant actuellement en phase d'exploration, la comparaison des outils est manuelle. </w:t>
      </w:r>
      <w:r w:rsidRPr="00B40B26">
        <w:rPr>
          <w:color w:val="00B050"/>
          <w:rPrChange w:id="470" w:author="Elodie Darbo" w:date="2022-06-08T15:49:00Z">
            <w:rPr/>
          </w:rPrChange>
        </w:rPr>
        <w:t xml:space="preserve">%% dire que pour </w:t>
      </w:r>
      <w:proofErr w:type="spellStart"/>
      <w:r w:rsidRPr="00B40B26">
        <w:rPr>
          <w:color w:val="00B050"/>
          <w:rPrChange w:id="471" w:author="Elodie Darbo" w:date="2022-06-08T15:49:00Z">
            <w:rPr/>
          </w:rPrChange>
        </w:rPr>
        <w:t>oncoscanR</w:t>
      </w:r>
      <w:proofErr w:type="spellEnd"/>
      <w:r w:rsidRPr="00B40B26">
        <w:rPr>
          <w:color w:val="00B050"/>
          <w:rPrChange w:id="472" w:author="Elodie Darbo" w:date="2022-06-08T15:49:00Z">
            <w:rPr/>
          </w:rPrChange>
        </w:rPr>
        <w:t xml:space="preserve">, une altération de bras = une altération %% pas besoin, déjà dit, ainsi que le fait qu'on a 46 altérations max. 42 vu qu'on exclut les bras des </w:t>
      </w:r>
      <w:proofErr w:type="spellStart"/>
      <w:r w:rsidRPr="00B40B26">
        <w:rPr>
          <w:color w:val="00B050"/>
          <w:rPrChange w:id="473" w:author="Elodie Darbo" w:date="2022-06-08T15:49:00Z">
            <w:rPr/>
          </w:rPrChange>
        </w:rPr>
        <w:t>chr</w:t>
      </w:r>
      <w:proofErr w:type="spellEnd"/>
      <w:r w:rsidRPr="00B40B26">
        <w:rPr>
          <w:color w:val="00B050"/>
          <w:rPrChange w:id="474" w:author="Elodie Darbo" w:date="2022-06-08T15:49:00Z">
            <w:rPr/>
          </w:rPrChange>
        </w:rPr>
        <w:t xml:space="preserve"> X et Y.</w:t>
      </w:r>
    </w:p>
    <w:p w14:paraId="6F944032" w14:textId="77777777" w:rsidR="000C2C9F" w:rsidRPr="00B40B26" w:rsidRDefault="000C2C9F" w:rsidP="000C2C9F">
      <w:pPr>
        <w:rPr>
          <w:color w:val="00B050"/>
          <w:rPrChange w:id="475" w:author="Elodie Darbo" w:date="2022-06-08T15:49:00Z">
            <w:rPr/>
          </w:rPrChange>
        </w:rPr>
      </w:pPr>
      <w:r w:rsidRPr="00B40B26">
        <w:rPr>
          <w:color w:val="00B050"/>
          <w:rPrChange w:id="476" w:author="Elodie Darbo" w:date="2022-06-08T15:49:00Z">
            <w:rPr/>
          </w:rPrChange>
        </w:rPr>
        <w:t>% § GI</w:t>
      </w:r>
    </w:p>
    <w:p w14:paraId="256FB38B" w14:textId="77777777" w:rsidR="000C2C9F" w:rsidRPr="00B40B26" w:rsidRDefault="000C2C9F" w:rsidP="000C2C9F">
      <w:pPr>
        <w:rPr>
          <w:color w:val="00B050"/>
          <w:rPrChange w:id="477" w:author="Elodie Darbo" w:date="2022-06-08T15:49:00Z">
            <w:rPr/>
          </w:rPrChange>
        </w:rPr>
      </w:pPr>
      <w:r w:rsidRPr="00B40B26">
        <w:rPr>
          <w:color w:val="00B050"/>
          <w:rPrChange w:id="478" w:author="Elodie Darbo" w:date="2022-06-08T15:49:00Z">
            <w:rPr/>
          </w:rPrChange>
        </w:rPr>
        <w:t>% comment il est calculé: à partir des segments d'altération</w:t>
      </w:r>
    </w:p>
    <w:p w14:paraId="4947909F" w14:textId="77777777" w:rsidR="000C2C9F" w:rsidRPr="00B40B26" w:rsidRDefault="000C2C9F" w:rsidP="000C2C9F">
      <w:pPr>
        <w:rPr>
          <w:color w:val="00B050"/>
          <w:rPrChange w:id="479" w:author="Elodie Darbo" w:date="2022-06-08T15:49:00Z">
            <w:rPr/>
          </w:rPrChange>
        </w:rPr>
      </w:pPr>
      <w:r w:rsidRPr="00B40B26">
        <w:rPr>
          <w:color w:val="00B050"/>
          <w:rPrChange w:id="480" w:author="Elodie Darbo" w:date="2022-06-08T15:49:00Z">
            <w:rPr/>
          </w:rPrChange>
        </w:rPr>
        <w:t>% ce qui a dû être adapté pour que les 4 outils fassent ce calcul -&gt; on l'a dit individuellement.</w:t>
      </w:r>
    </w:p>
    <w:p w14:paraId="5983F548" w14:textId="2DBCCFC4" w:rsidR="000C2C9F" w:rsidRPr="00B40B26" w:rsidRDefault="000C2C9F" w:rsidP="000C2C9F">
      <w:pPr>
        <w:rPr>
          <w:color w:val="00B050"/>
          <w:rPrChange w:id="481" w:author="Elodie Darbo" w:date="2022-06-08T15:50:00Z">
            <w:rPr/>
          </w:rPrChange>
        </w:rPr>
      </w:pPr>
      <w:r>
        <w:t xml:space="preserve">On cherche à savoir </w:t>
      </w:r>
      <w:proofErr w:type="gramStart"/>
      <w:r>
        <w:t xml:space="preserve">si il existe une proportionnalité similaire </w:t>
      </w:r>
      <w:commentRangeStart w:id="482"/>
      <w:r>
        <w:t xml:space="preserve">entre </w:t>
      </w:r>
      <w:ins w:id="483" w:author="Elodie Darbo" w:date="2022-06-08T15:50:00Z">
        <w:r w:rsidR="00B40B26">
          <w:t>les GI calculés à partir des données</w:t>
        </w:r>
      </w:ins>
      <w:commentRangeEnd w:id="482"/>
      <w:r w:rsidR="004C4854">
        <w:rPr>
          <w:rStyle w:val="Marquedecommentaire"/>
        </w:rPr>
        <w:commentReference w:id="482"/>
      </w:r>
      <w:proofErr w:type="gramEnd"/>
      <w:ins w:id="484" w:author="Elodie Darbo" w:date="2022-06-08T15:50:00Z">
        <w:r w:rsidR="00B40B26">
          <w:t xml:space="preserve"> </w:t>
        </w:r>
      </w:ins>
      <w:proofErr w:type="spellStart"/>
      <w:r>
        <w:t>Agilent</w:t>
      </w:r>
      <w:proofErr w:type="spellEnd"/>
      <w:r>
        <w:t xml:space="preserve"> et </w:t>
      </w:r>
      <w:proofErr w:type="spellStart"/>
      <w:r>
        <w:t>OncoScan</w:t>
      </w:r>
      <w:proofErr w:type="spellEnd"/>
      <w:r>
        <w:t xml:space="preserve">. Cela va être fait à l'aide du calcul du coefficient de corrélation de Spearman </w:t>
      </w:r>
      <w:r w:rsidRPr="00B40B26">
        <w:rPr>
          <w:color w:val="00B050"/>
          <w:rPrChange w:id="485" w:author="Elodie Darbo" w:date="2022-06-08T15:50:00Z">
            <w:rPr/>
          </w:rPrChange>
        </w:rPr>
        <w:t xml:space="preserve">%(ici, on annonce que cette question est posée dans la partie résultats). </w:t>
      </w:r>
      <w:proofErr w:type="gramStart"/>
      <w:r w:rsidRPr="00B40B26">
        <w:rPr>
          <w:color w:val="00B050"/>
          <w:rPrChange w:id="486" w:author="Elodie Darbo" w:date="2022-06-08T15:50:00Z">
            <w:rPr/>
          </w:rPrChange>
        </w:rPr>
        <w:t>utiliser</w:t>
      </w:r>
      <w:proofErr w:type="gramEnd"/>
      <w:r w:rsidRPr="00B40B26">
        <w:rPr>
          <w:color w:val="00B050"/>
          <w:rPrChange w:id="487" w:author="Elodie Darbo" w:date="2022-06-08T15:50:00Z">
            <w:rPr/>
          </w:rPrChange>
        </w:rPr>
        <w:t xml:space="preserve"> Spearman, plus fiable.</w:t>
      </w:r>
    </w:p>
    <w:p w14:paraId="3665BCF9" w14:textId="77777777" w:rsidR="000C2C9F" w:rsidRDefault="000C2C9F" w:rsidP="000C2C9F"/>
    <w:p w14:paraId="12B51E87" w14:textId="780F72EC" w:rsidR="000C2C9F" w:rsidRDefault="000C2C9F" w:rsidP="000C2C9F">
      <w:r>
        <w:t xml:space="preserve">La comparaison des outils passe également par leurs performances. Leur pouvoir prédictif est évalué à l'aide </w:t>
      </w:r>
      <w:commentRangeStart w:id="488"/>
      <w:r>
        <w:t>de courbes ROC</w:t>
      </w:r>
      <w:commentRangeEnd w:id="488"/>
      <w:r w:rsidR="00B40B26">
        <w:rPr>
          <w:rStyle w:val="Marquedecommentaire"/>
        </w:rPr>
        <w:commentReference w:id="488"/>
      </w:r>
      <w:r>
        <w:t>, et on regardera également leur</w:t>
      </w:r>
      <w:bookmarkStart w:id="489" w:name="_GoBack"/>
      <w:bookmarkEnd w:id="489"/>
      <w:r>
        <w:t xml:space="preserve"> temps de calcul.</w:t>
      </w:r>
    </w:p>
    <w:sectPr w:rsidR="000C2C9F">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Elodie Darbo" w:date="2022-06-08T12:36:00Z" w:initials="ED">
    <w:p w14:paraId="5EEA6616" w14:textId="58EE7F70" w:rsidR="000C2C9F" w:rsidRDefault="000C2C9F">
      <w:pPr>
        <w:pStyle w:val="Commentaire"/>
      </w:pPr>
      <w:r>
        <w:rPr>
          <w:rStyle w:val="Marquedecommentaire"/>
        </w:rPr>
        <w:annotationRef/>
      </w:r>
      <w:r>
        <w:t>A définir si pas fait dans l’intro</w:t>
      </w:r>
    </w:p>
  </w:comment>
  <w:comment w:id="1" w:author="BORDRON Elie" w:date="2022-06-09T14:55:00Z" w:initials="BE">
    <w:p w14:paraId="1CD2DF85" w14:textId="7FA40B77" w:rsidR="00043FE4" w:rsidRDefault="00043FE4">
      <w:pPr>
        <w:pStyle w:val="Commentaire"/>
      </w:pPr>
      <w:r>
        <w:rPr>
          <w:rStyle w:val="Marquedecommentaire"/>
        </w:rPr>
        <w:annotationRef/>
      </w:r>
      <w:proofErr w:type="gramStart"/>
      <w:r>
        <w:t>fait</w:t>
      </w:r>
      <w:proofErr w:type="gramEnd"/>
    </w:p>
  </w:comment>
  <w:comment w:id="4" w:author="Elodie Darbo" w:date="2022-06-08T12:41:00Z" w:initials="ED">
    <w:p w14:paraId="5703018E" w14:textId="77A47962" w:rsidR="00D14B7E" w:rsidRDefault="00D14B7E">
      <w:pPr>
        <w:pStyle w:val="Commentaire"/>
      </w:pPr>
      <w:r>
        <w:rPr>
          <w:rStyle w:val="Marquedecommentaire"/>
        </w:rPr>
        <w:annotationRef/>
      </w:r>
      <w:r>
        <w:t>Oui …</w:t>
      </w:r>
    </w:p>
  </w:comment>
  <w:comment w:id="5" w:author="BORDRON Elie" w:date="2022-06-09T14:55:00Z" w:initials="BE">
    <w:p w14:paraId="5358D63B" w14:textId="5BD71845" w:rsidR="00043FE4" w:rsidRDefault="00043FE4">
      <w:pPr>
        <w:pStyle w:val="Commentaire"/>
      </w:pPr>
      <w:r>
        <w:rPr>
          <w:rStyle w:val="Marquedecommentaire"/>
        </w:rPr>
        <w:annotationRef/>
      </w:r>
      <w:proofErr w:type="gramStart"/>
      <w:r>
        <w:t>fait</w:t>
      </w:r>
      <w:proofErr w:type="gramEnd"/>
    </w:p>
  </w:comment>
  <w:comment w:id="14" w:author="Elodie Darbo" w:date="2022-06-08T12:39:00Z" w:initials="ED">
    <w:p w14:paraId="5CBCAE44" w14:textId="6580668B" w:rsidR="00D14B7E" w:rsidRDefault="00D14B7E">
      <w:pPr>
        <w:pStyle w:val="Commentaire"/>
      </w:pPr>
      <w:r>
        <w:rPr>
          <w:rStyle w:val="Marquedecommentaire"/>
        </w:rPr>
        <w:annotationRef/>
      </w:r>
      <w:r>
        <w:t>Référence de TOUS les outils</w:t>
      </w:r>
    </w:p>
  </w:comment>
  <w:comment w:id="15" w:author="BORDRON Elie" w:date="2022-06-09T15:09:00Z" w:initials="BE">
    <w:p w14:paraId="2B823E4E" w14:textId="7855C295" w:rsidR="001C1CD4" w:rsidRDefault="001C1CD4">
      <w:pPr>
        <w:pStyle w:val="Commentaire"/>
      </w:pPr>
      <w:r>
        <w:rPr>
          <w:rStyle w:val="Marquedecommentaire"/>
        </w:rPr>
        <w:annotationRef/>
      </w:r>
      <w:r>
        <w:t>Fait</w:t>
      </w:r>
    </w:p>
    <w:p w14:paraId="294BEDFD" w14:textId="77777777" w:rsidR="001C1CD4" w:rsidRDefault="001C1CD4">
      <w:pPr>
        <w:pStyle w:val="Commentaire"/>
      </w:pPr>
    </w:p>
  </w:comment>
  <w:comment w:id="21" w:author="BORDRON Elie" w:date="2022-06-09T16:11:00Z" w:initials="BE">
    <w:p w14:paraId="490B18C1" w14:textId="1DF2F7DC" w:rsidR="003A3B83" w:rsidRDefault="003A3B83">
      <w:pPr>
        <w:pStyle w:val="Commentaire"/>
      </w:pPr>
      <w:r>
        <w:rPr>
          <w:rStyle w:val="Marquedecommentaire"/>
        </w:rPr>
        <w:annotationRef/>
      </w:r>
      <w:proofErr w:type="gramStart"/>
      <w:r>
        <w:t>fait</w:t>
      </w:r>
      <w:proofErr w:type="gramEnd"/>
    </w:p>
  </w:comment>
  <w:comment w:id="38" w:author="BORDRON Elie" w:date="2022-06-09T16:18:00Z" w:initials="BE">
    <w:p w14:paraId="0D1B7610" w14:textId="3FD6E971" w:rsidR="003A3B83" w:rsidRDefault="003A3B83">
      <w:pPr>
        <w:pStyle w:val="Commentaire"/>
      </w:pPr>
      <w:r>
        <w:rPr>
          <w:rStyle w:val="Marquedecommentaire"/>
        </w:rPr>
        <w:annotationRef/>
      </w:r>
      <w:proofErr w:type="gramStart"/>
      <w:r>
        <w:t>changements</w:t>
      </w:r>
      <w:proofErr w:type="gramEnd"/>
      <w:r>
        <w:t xml:space="preserve"> du texte : fait</w:t>
      </w:r>
    </w:p>
    <w:p w14:paraId="343A68E5" w14:textId="0CAE20CE" w:rsidR="003A3B83" w:rsidRDefault="003A3B83">
      <w:pPr>
        <w:pStyle w:val="Commentaire"/>
      </w:pPr>
      <w:proofErr w:type="gramStart"/>
      <w:r>
        <w:t>changement</w:t>
      </w:r>
      <w:proofErr w:type="gramEnd"/>
      <w:r>
        <w:t xml:space="preserve"> de position de la figure : fait</w:t>
      </w:r>
    </w:p>
  </w:comment>
  <w:comment w:id="118" w:author="Elodie Darbo" w:date="2022-06-08T13:09:00Z" w:initials="ED">
    <w:p w14:paraId="4750231D" w14:textId="31989D3A" w:rsidR="003911E0" w:rsidRDefault="003911E0">
      <w:pPr>
        <w:pStyle w:val="Commentaire"/>
      </w:pPr>
      <w:r>
        <w:rPr>
          <w:rStyle w:val="Marquedecommentaire"/>
        </w:rPr>
        <w:annotationRef/>
      </w:r>
      <w:r>
        <w:t>Non c’est le zoom correspondant au zoom du panneau du haut.</w:t>
      </w:r>
    </w:p>
  </w:comment>
  <w:comment w:id="119" w:author="BORDRON Elie" w:date="2022-06-09T15:21:00Z" w:initials="BE">
    <w:p w14:paraId="4A782065" w14:textId="2500AF6E" w:rsidR="007740F6" w:rsidRDefault="007740F6">
      <w:pPr>
        <w:pStyle w:val="Commentaire"/>
      </w:pPr>
      <w:r>
        <w:rPr>
          <w:rStyle w:val="Marquedecommentaire"/>
        </w:rPr>
        <w:annotationRef/>
      </w:r>
      <w:proofErr w:type="gramStart"/>
      <w:r>
        <w:t>fait</w:t>
      </w:r>
      <w:proofErr w:type="gramEnd"/>
    </w:p>
  </w:comment>
  <w:comment w:id="123" w:author="Elodie Darbo" w:date="2022-06-08T13:05:00Z" w:initials="ED">
    <w:p w14:paraId="3DBA87B6" w14:textId="6E449DB3" w:rsidR="00B335C2" w:rsidRDefault="00B335C2">
      <w:pPr>
        <w:pStyle w:val="Commentaire"/>
      </w:pPr>
      <w:r>
        <w:rPr>
          <w:rStyle w:val="Marquedecommentaire"/>
        </w:rPr>
        <w:annotationRef/>
      </w:r>
      <w:r>
        <w:t xml:space="preserve">Tu es sur ? Le log Ratio est négatif … </w:t>
      </w:r>
    </w:p>
  </w:comment>
  <w:comment w:id="124" w:author="BORDRON Elie" w:date="2022-06-09T15:22:00Z" w:initials="BE">
    <w:p w14:paraId="2656E881" w14:textId="12CA0745" w:rsidR="007740F6" w:rsidRDefault="007740F6">
      <w:pPr>
        <w:pStyle w:val="Commentaire"/>
      </w:pPr>
      <w:r>
        <w:rPr>
          <w:rStyle w:val="Marquedecommentaire"/>
        </w:rPr>
        <w:annotationRef/>
      </w:r>
      <w:r>
        <w:t>Je ne comprends pas ce commentaire</w:t>
      </w:r>
    </w:p>
  </w:comment>
  <w:comment w:id="133" w:author="Elodie Darbo" w:date="2022-06-08T13:07:00Z" w:initials="ED">
    <w:p w14:paraId="259E90DC" w14:textId="5661084B" w:rsidR="00B335C2" w:rsidRDefault="00B335C2">
      <w:pPr>
        <w:pStyle w:val="Commentaire"/>
      </w:pPr>
      <w:r>
        <w:rPr>
          <w:rStyle w:val="Marquedecommentaire"/>
        </w:rPr>
        <w:annotationRef/>
      </w:r>
      <w:r>
        <w:t>Ça c’est de la légende de la figure</w:t>
      </w:r>
    </w:p>
  </w:comment>
  <w:comment w:id="134" w:author="BORDRON Elie" w:date="2022-06-09T15:21:00Z" w:initials="BE">
    <w:p w14:paraId="6AB9C65E" w14:textId="220F929C" w:rsidR="007740F6" w:rsidRDefault="007740F6">
      <w:pPr>
        <w:pStyle w:val="Commentaire"/>
      </w:pPr>
      <w:r>
        <w:rPr>
          <w:rStyle w:val="Marquedecommentaire"/>
        </w:rPr>
        <w:annotationRef/>
      </w:r>
      <w:proofErr w:type="gramStart"/>
      <w:r>
        <w:t>fait</w:t>
      </w:r>
      <w:proofErr w:type="gramEnd"/>
    </w:p>
  </w:comment>
  <w:comment w:id="158" w:author="BORDRON Elie" w:date="2022-06-08T18:06:00Z" w:initials="BE">
    <w:p w14:paraId="3E5B66E4" w14:textId="349BAB37" w:rsidR="007551DC" w:rsidRDefault="007551DC">
      <w:pPr>
        <w:pStyle w:val="Commentaire"/>
      </w:pPr>
      <w:r>
        <w:rPr>
          <w:rStyle w:val="Marquedecommentaire"/>
        </w:rPr>
        <w:annotationRef/>
      </w:r>
      <w:r>
        <w:t>Ne pas oublier ça</w:t>
      </w:r>
    </w:p>
    <w:p w14:paraId="345B7B73" w14:textId="77777777" w:rsidR="007551DC" w:rsidRDefault="007551DC">
      <w:pPr>
        <w:pStyle w:val="Commentaire"/>
      </w:pPr>
    </w:p>
  </w:comment>
  <w:comment w:id="159" w:author="BORDRON Elie" w:date="2022-06-09T15:43:00Z" w:initials="BE">
    <w:p w14:paraId="0BCA495E" w14:textId="7CC1D510" w:rsidR="00EF66C9" w:rsidRDefault="00EF66C9">
      <w:pPr>
        <w:pStyle w:val="Commentaire"/>
      </w:pPr>
      <w:r>
        <w:rPr>
          <w:rStyle w:val="Marquedecommentaire"/>
        </w:rPr>
        <w:annotationRef/>
      </w:r>
      <w:proofErr w:type="gramStart"/>
      <w:r>
        <w:t>fait</w:t>
      </w:r>
      <w:proofErr w:type="gramEnd"/>
    </w:p>
  </w:comment>
  <w:comment w:id="162" w:author="BORDRON Elie" w:date="2022-06-09T15:43:00Z" w:initials="BE">
    <w:p w14:paraId="3317C6CB" w14:textId="1EAE772D" w:rsidR="00EF66C9" w:rsidRDefault="00EF66C9">
      <w:pPr>
        <w:pStyle w:val="Commentaire"/>
      </w:pPr>
      <w:r>
        <w:rPr>
          <w:rStyle w:val="Marquedecommentaire"/>
        </w:rPr>
        <w:annotationRef/>
      </w:r>
      <w:proofErr w:type="gramStart"/>
      <w:r>
        <w:t>pourquoi</w:t>
      </w:r>
      <w:proofErr w:type="gramEnd"/>
      <w:r>
        <w:t xml:space="preserve"> l’enlever ?</w:t>
      </w:r>
    </w:p>
  </w:comment>
  <w:comment w:id="170" w:author="BORDRON Elie" w:date="2022-06-09T15:43:00Z" w:initials="BE">
    <w:p w14:paraId="261EB5F7" w14:textId="7F911054" w:rsidR="00EF66C9" w:rsidRDefault="00EF66C9">
      <w:pPr>
        <w:pStyle w:val="Commentaire"/>
      </w:pPr>
      <w:r>
        <w:rPr>
          <w:rStyle w:val="Marquedecommentaire"/>
        </w:rPr>
        <w:annotationRef/>
      </w:r>
      <w:proofErr w:type="gramStart"/>
      <w:r w:rsidR="00BA389D">
        <w:t>fait</w:t>
      </w:r>
      <w:proofErr w:type="gramEnd"/>
    </w:p>
  </w:comment>
  <w:comment w:id="209" w:author="BORDRON Elie" w:date="2022-06-08T18:10:00Z" w:initials="BE">
    <w:p w14:paraId="2C2ACF23" w14:textId="5938BDD1" w:rsidR="007551DC" w:rsidRDefault="007551DC">
      <w:pPr>
        <w:pStyle w:val="Commentaire"/>
      </w:pPr>
      <w:r>
        <w:rPr>
          <w:rStyle w:val="Marquedecommentaire"/>
        </w:rPr>
        <w:annotationRef/>
      </w:r>
      <w:proofErr w:type="gramStart"/>
      <w:r>
        <w:t>fait</w:t>
      </w:r>
      <w:proofErr w:type="gramEnd"/>
    </w:p>
  </w:comment>
  <w:comment w:id="225" w:author="BORDRON Elie" w:date="2022-06-09T15:47:00Z" w:initials="BE">
    <w:p w14:paraId="1E2AE541" w14:textId="7DDB9117" w:rsidR="00EF66C9" w:rsidRDefault="00EF66C9">
      <w:pPr>
        <w:pStyle w:val="Commentaire"/>
      </w:pPr>
      <w:r>
        <w:rPr>
          <w:rStyle w:val="Marquedecommentaire"/>
        </w:rPr>
        <w:annotationRef/>
      </w:r>
      <w:proofErr w:type="gramStart"/>
      <w:r>
        <w:t>fait</w:t>
      </w:r>
      <w:proofErr w:type="gramEnd"/>
    </w:p>
  </w:comment>
  <w:comment w:id="245" w:author="BORDRON Elie" w:date="2022-06-09T16:06:00Z" w:initials="BE">
    <w:p w14:paraId="2E4869AA" w14:textId="20B20262" w:rsidR="003A3B83" w:rsidRDefault="003A3B83">
      <w:pPr>
        <w:pStyle w:val="Commentaire"/>
      </w:pPr>
      <w:r>
        <w:rPr>
          <w:rStyle w:val="Marquedecommentaire"/>
        </w:rPr>
        <w:annotationRef/>
      </w:r>
      <w:proofErr w:type="gramStart"/>
      <w:r>
        <w:t>fait</w:t>
      </w:r>
      <w:proofErr w:type="gramEnd"/>
    </w:p>
  </w:comment>
  <w:comment w:id="246" w:author="BORDRON Elie" w:date="2022-06-09T16:06:00Z" w:initials="BE">
    <w:p w14:paraId="6812276A" w14:textId="73663A7C" w:rsidR="003A3B83" w:rsidRDefault="003A3B83">
      <w:pPr>
        <w:pStyle w:val="Commentaire"/>
      </w:pPr>
      <w:r>
        <w:rPr>
          <w:rStyle w:val="Marquedecommentaire"/>
        </w:rPr>
        <w:annotationRef/>
      </w:r>
      <w:proofErr w:type="gramStart"/>
      <w:r>
        <w:t>fait</w:t>
      </w:r>
      <w:proofErr w:type="gramEnd"/>
    </w:p>
  </w:comment>
  <w:comment w:id="249" w:author="BORDRON Elie" w:date="2022-06-09T16:06:00Z" w:initials="BE">
    <w:p w14:paraId="33DEA8F9" w14:textId="62396159" w:rsidR="003A3B83" w:rsidRDefault="003A3B83">
      <w:pPr>
        <w:pStyle w:val="Commentaire"/>
      </w:pPr>
      <w:r>
        <w:rPr>
          <w:rStyle w:val="Marquedecommentaire"/>
        </w:rPr>
        <w:annotationRef/>
      </w:r>
      <w:proofErr w:type="gramStart"/>
      <w:r>
        <w:t>fait</w:t>
      </w:r>
      <w:proofErr w:type="gramEnd"/>
    </w:p>
  </w:comment>
  <w:comment w:id="250" w:author="Elodie Darbo" w:date="2022-06-08T13:46:00Z" w:initials="ED">
    <w:p w14:paraId="0284D20E" w14:textId="34883DBF" w:rsidR="00480F14" w:rsidRDefault="00480F14">
      <w:pPr>
        <w:pStyle w:val="Commentaire"/>
      </w:pPr>
      <w:r>
        <w:rPr>
          <w:rStyle w:val="Marquedecommentaire"/>
        </w:rPr>
        <w:annotationRef/>
      </w:r>
      <w:proofErr w:type="spellStart"/>
      <w:r>
        <w:t>Sur-estimé</w:t>
      </w:r>
      <w:proofErr w:type="spellEnd"/>
      <w:r>
        <w:t xml:space="preserve"> non, en compté 1 au lieu de 2</w:t>
      </w:r>
    </w:p>
  </w:comment>
  <w:comment w:id="251" w:author="BORDRON Elie" w:date="2022-06-08T18:10:00Z" w:initials="BE">
    <w:p w14:paraId="48F58581" w14:textId="77777777" w:rsidR="00EF66C9" w:rsidRDefault="005036B1">
      <w:pPr>
        <w:pStyle w:val="Commentaire"/>
        <w:rPr>
          <w:rStyle w:val="Marquedecommentaire"/>
        </w:rPr>
      </w:pPr>
      <w:r>
        <w:rPr>
          <w:rStyle w:val="Marquedecommentaire"/>
        </w:rPr>
        <w:t xml:space="preserve">Ce que j’essaie de dire est : </w:t>
      </w:r>
      <w:r w:rsidR="007551DC">
        <w:rPr>
          <w:rStyle w:val="Marquedecommentaire"/>
        </w:rPr>
        <w:annotationRef/>
      </w:r>
      <w:r w:rsidR="007551DC">
        <w:rPr>
          <w:rStyle w:val="Marquedecommentaire"/>
        </w:rPr>
        <w:t>La région vide est mal interprétée, il faut l</w:t>
      </w:r>
      <w:r>
        <w:rPr>
          <w:rStyle w:val="Marquedecommentaire"/>
        </w:rPr>
        <w:t>a compter comme une altération, sinon le pourcentage de bras altéré sera sous-estimé.</w:t>
      </w:r>
      <w:r w:rsidR="00EF66C9">
        <w:rPr>
          <w:rStyle w:val="Marquedecommentaire"/>
        </w:rPr>
        <w:t xml:space="preserve"> </w:t>
      </w:r>
    </w:p>
    <w:p w14:paraId="70D6EC11" w14:textId="1FE0E723" w:rsidR="007551DC" w:rsidRDefault="00EF66C9">
      <w:pPr>
        <w:pStyle w:val="Commentaire"/>
      </w:pPr>
      <w:r>
        <w:rPr>
          <w:rStyle w:val="Marquedecommentaire"/>
        </w:rPr>
        <w:t>Le nombre d’altérations n’a pas d’effet, c’est la surface altérée qui compte.</w:t>
      </w:r>
    </w:p>
  </w:comment>
  <w:comment w:id="252" w:author="BORDRON Elie" w:date="2022-06-09T16:03:00Z" w:initials="BE">
    <w:p w14:paraId="1217B32A" w14:textId="02C537A3" w:rsidR="0006387C" w:rsidRDefault="0006387C">
      <w:pPr>
        <w:pStyle w:val="Commentaire"/>
      </w:pPr>
      <w:r>
        <w:rPr>
          <w:rStyle w:val="Marquedecommentaire"/>
        </w:rPr>
        <w:annotationRef/>
      </w:r>
      <w:proofErr w:type="gramStart"/>
      <w:r>
        <w:t>fait</w:t>
      </w:r>
      <w:proofErr w:type="gramEnd"/>
    </w:p>
  </w:comment>
  <w:comment w:id="259" w:author="BORDRON Elie" w:date="2022-06-09T16:01:00Z" w:initials="BE">
    <w:p w14:paraId="09098B6B" w14:textId="4293D984" w:rsidR="00EF66C9" w:rsidRDefault="00EF66C9">
      <w:pPr>
        <w:pStyle w:val="Commentaire"/>
      </w:pPr>
      <w:r>
        <w:rPr>
          <w:rStyle w:val="Marquedecommentaire"/>
        </w:rPr>
        <w:annotationRef/>
      </w:r>
      <w:proofErr w:type="gramStart"/>
      <w:r w:rsidR="00C11C26">
        <w:rPr>
          <w:rStyle w:val="Marquedecommentaire"/>
        </w:rPr>
        <w:t>déplacement</w:t>
      </w:r>
      <w:proofErr w:type="gramEnd"/>
      <w:r w:rsidR="00C11C26">
        <w:rPr>
          <w:rStyle w:val="Marquedecommentaire"/>
        </w:rPr>
        <w:t xml:space="preserve"> </w:t>
      </w:r>
      <w:proofErr w:type="spellStart"/>
      <w:r w:rsidR="00C11C26">
        <w:rPr>
          <w:rStyle w:val="Marquedecommentaire"/>
        </w:rPr>
        <w:t>fig</w:t>
      </w:r>
      <w:proofErr w:type="spellEnd"/>
      <w:r w:rsidR="00C11C26">
        <w:rPr>
          <w:rStyle w:val="Marquedecommentaire"/>
        </w:rPr>
        <w:t> : fait</w:t>
      </w:r>
    </w:p>
  </w:comment>
  <w:comment w:id="273" w:author="BORDRON Elie" w:date="2022-06-09T16:01:00Z" w:initials="BE">
    <w:p w14:paraId="6DFDD000" w14:textId="26F14CB0" w:rsidR="0006387C" w:rsidRDefault="0006387C">
      <w:pPr>
        <w:pStyle w:val="Commentaire"/>
      </w:pPr>
      <w:r>
        <w:rPr>
          <w:rStyle w:val="Marquedecommentaire"/>
        </w:rPr>
        <w:annotationRef/>
      </w:r>
      <w:r>
        <w:rPr>
          <w:rStyle w:val="Marquedecommentaire"/>
        </w:rPr>
        <w:t>Fait, littérature s’écrit avec 2 t</w:t>
      </w:r>
    </w:p>
  </w:comment>
  <w:comment w:id="279" w:author="BORDRON Elie" w:date="2022-06-09T16:04:00Z" w:initials="BE">
    <w:p w14:paraId="3AB4217D" w14:textId="2823308E" w:rsidR="003A3B83" w:rsidRDefault="003A3B83">
      <w:pPr>
        <w:pStyle w:val="Commentaire"/>
      </w:pPr>
      <w:r>
        <w:rPr>
          <w:rStyle w:val="Marquedecommentaire"/>
        </w:rPr>
        <w:annotationRef/>
      </w:r>
      <w:r w:rsidR="00673AF6">
        <w:rPr>
          <w:rStyle w:val="Marquedecommentaire"/>
        </w:rPr>
        <w:t xml:space="preserve">Déplacement </w:t>
      </w:r>
      <w:proofErr w:type="spellStart"/>
      <w:r w:rsidR="00673AF6">
        <w:rPr>
          <w:rStyle w:val="Marquedecommentaire"/>
        </w:rPr>
        <w:t>fig</w:t>
      </w:r>
      <w:proofErr w:type="spellEnd"/>
      <w:r w:rsidR="00673AF6">
        <w:rPr>
          <w:rStyle w:val="Marquedecommentaire"/>
        </w:rPr>
        <w:t> : fait</w:t>
      </w:r>
    </w:p>
  </w:comment>
  <w:comment w:id="295" w:author="BORDRON Elie" w:date="2022-06-09T16:50:00Z" w:initials="BE">
    <w:p w14:paraId="61D2FB28" w14:textId="15C5847F" w:rsidR="00BA44A3" w:rsidRDefault="00BA44A3">
      <w:pPr>
        <w:pStyle w:val="Commentaire"/>
      </w:pPr>
      <w:r>
        <w:rPr>
          <w:rStyle w:val="Marquedecommentaire"/>
        </w:rPr>
        <w:annotationRef/>
      </w:r>
      <w:proofErr w:type="gramStart"/>
      <w:r>
        <w:t>fait</w:t>
      </w:r>
      <w:proofErr w:type="gramEnd"/>
    </w:p>
  </w:comment>
  <w:comment w:id="299" w:author="Elodie Darbo" w:date="2022-06-08T13:54:00Z" w:initials="ED">
    <w:p w14:paraId="14D0EEF7" w14:textId="3FB0C612" w:rsidR="00D968C7" w:rsidRDefault="00D968C7">
      <w:pPr>
        <w:pStyle w:val="Commentaire"/>
      </w:pPr>
      <w:r>
        <w:rPr>
          <w:rStyle w:val="Marquedecommentaire"/>
        </w:rPr>
        <w:annotationRef/>
      </w:r>
      <w:r>
        <w:t>Ce qui veut dire ?</w:t>
      </w:r>
    </w:p>
  </w:comment>
  <w:comment w:id="300" w:author="BORDRON Elie" w:date="2022-06-08T18:20:00Z" w:initials="BE">
    <w:p w14:paraId="0325A72D" w14:textId="7DB9A711" w:rsidR="005036B1" w:rsidRDefault="005036B1">
      <w:pPr>
        <w:pStyle w:val="Commentaire"/>
      </w:pPr>
      <w:r>
        <w:rPr>
          <w:rStyle w:val="Marquedecommentaire"/>
        </w:rPr>
        <w:annotationRef/>
      </w:r>
      <w:r>
        <w:t>C’est dit phrase suivante, il faut que je détaille plus ?</w:t>
      </w:r>
    </w:p>
    <w:p w14:paraId="564B2000" w14:textId="77777777" w:rsidR="005036B1" w:rsidRDefault="005036B1">
      <w:pPr>
        <w:pStyle w:val="Commentaire"/>
      </w:pPr>
    </w:p>
  </w:comment>
  <w:comment w:id="323" w:author="BORDRON Elie" w:date="2022-06-09T16:51:00Z" w:initials="BE">
    <w:p w14:paraId="10D678A5" w14:textId="57C1AF21" w:rsidR="00BA44A3" w:rsidRDefault="00BA44A3">
      <w:pPr>
        <w:pStyle w:val="Commentaire"/>
      </w:pPr>
      <w:r>
        <w:rPr>
          <w:rStyle w:val="Marquedecommentaire"/>
        </w:rPr>
        <w:annotationRef/>
      </w:r>
      <w:r>
        <w:t>Fait</w:t>
      </w:r>
    </w:p>
    <w:p w14:paraId="1B52FD64" w14:textId="77777777" w:rsidR="00BA44A3" w:rsidRDefault="00BA44A3">
      <w:pPr>
        <w:pStyle w:val="Commentaire"/>
      </w:pPr>
    </w:p>
  </w:comment>
  <w:comment w:id="326" w:author="Elodie Darbo" w:date="2022-06-08T14:39:00Z" w:initials="ED">
    <w:p w14:paraId="65ED007A" w14:textId="4B3DD5CC" w:rsidR="0082618A" w:rsidRDefault="0082618A">
      <w:pPr>
        <w:pStyle w:val="Commentaire"/>
      </w:pPr>
      <w:r>
        <w:rPr>
          <w:rStyle w:val="Marquedecommentaire"/>
        </w:rPr>
        <w:annotationRef/>
      </w:r>
      <w:r>
        <w:t>Le panel B n’est pas cité. En plus je ne crois pas que c’est ce que montre ta figure.</w:t>
      </w:r>
    </w:p>
  </w:comment>
  <w:comment w:id="327" w:author="BORDRON Elie" w:date="2022-06-09T17:04:00Z" w:initials="BE">
    <w:p w14:paraId="19BC8709" w14:textId="471E7B3C" w:rsidR="00973B1A" w:rsidRDefault="00973B1A">
      <w:pPr>
        <w:pStyle w:val="Commentaire"/>
      </w:pPr>
      <w:r>
        <w:rPr>
          <w:rStyle w:val="Marquedecommentaire"/>
        </w:rPr>
        <w:annotationRef/>
      </w:r>
      <w:proofErr w:type="gramStart"/>
      <w:r>
        <w:t>fait</w:t>
      </w:r>
      <w:proofErr w:type="gramEnd"/>
      <w:r>
        <w:t xml:space="preserve"> pour les 2. </w:t>
      </w:r>
    </w:p>
  </w:comment>
  <w:comment w:id="331" w:author="Elodie Darbo" w:date="2022-06-08T14:42:00Z" w:initials="ED">
    <w:p w14:paraId="454A99D9" w14:textId="411AB2B8" w:rsidR="006E7D5E" w:rsidRDefault="006E7D5E">
      <w:pPr>
        <w:pStyle w:val="Commentaire"/>
      </w:pPr>
      <w:r>
        <w:rPr>
          <w:rStyle w:val="Marquedecommentaire"/>
        </w:rPr>
        <w:annotationRef/>
      </w:r>
      <w:r>
        <w:t>?</w:t>
      </w:r>
    </w:p>
  </w:comment>
  <w:comment w:id="332" w:author="BORDRON Elie" w:date="2022-06-09T17:08:00Z" w:initials="BE">
    <w:p w14:paraId="3A58EBFE" w14:textId="5487D2A0" w:rsidR="003D01E1" w:rsidRDefault="003D01E1">
      <w:pPr>
        <w:pStyle w:val="Commentaire"/>
      </w:pPr>
      <w:r>
        <w:rPr>
          <w:rStyle w:val="Marquedecommentaire"/>
        </w:rPr>
        <w:annotationRef/>
      </w:r>
      <w:proofErr w:type="gramStart"/>
      <w:r>
        <w:t>fait</w:t>
      </w:r>
      <w:proofErr w:type="gramEnd"/>
    </w:p>
  </w:comment>
  <w:comment w:id="338" w:author="Elodie Darbo" w:date="2022-06-08T15:00:00Z" w:initials="ED">
    <w:p w14:paraId="4D66DC65" w14:textId="23A0F847" w:rsidR="00EB7D21" w:rsidRDefault="00EB7D21">
      <w:pPr>
        <w:pStyle w:val="Commentaire"/>
      </w:pPr>
      <w:r>
        <w:rPr>
          <w:rStyle w:val="Marquedecommentaire"/>
        </w:rPr>
        <w:annotationRef/>
      </w:r>
      <w:r>
        <w:t>Il ne sous estimerait pas mais par contre il infèrerait des pertes non ?</w:t>
      </w:r>
    </w:p>
  </w:comment>
  <w:comment w:id="339" w:author="BORDRON Elie" w:date="2022-06-09T17:39:00Z" w:initials="BE">
    <w:p w14:paraId="4DE0B563" w14:textId="401CB6C9" w:rsidR="00B756EC" w:rsidRDefault="00B756EC">
      <w:pPr>
        <w:pStyle w:val="Commentaire"/>
      </w:pPr>
      <w:r>
        <w:rPr>
          <w:rStyle w:val="Marquedecommentaire"/>
        </w:rPr>
        <w:annotationRef/>
      </w:r>
      <w:r>
        <w:t>Fait</w:t>
      </w:r>
    </w:p>
  </w:comment>
  <w:comment w:id="344" w:author="BORDRON Elie" w:date="2022-06-09T17:42:00Z" w:initials="BE">
    <w:p w14:paraId="289D2206" w14:textId="3C2B8D51" w:rsidR="00B756EC" w:rsidRDefault="00B756EC">
      <w:pPr>
        <w:pStyle w:val="Commentaire"/>
      </w:pPr>
      <w:r>
        <w:rPr>
          <w:rStyle w:val="Marquedecommentaire"/>
        </w:rPr>
        <w:annotationRef/>
      </w:r>
      <w:proofErr w:type="gramStart"/>
      <w:r>
        <w:t>fait</w:t>
      </w:r>
      <w:proofErr w:type="gramEnd"/>
    </w:p>
  </w:comment>
  <w:comment w:id="362" w:author="Elodie Darbo" w:date="2022-06-08T15:06:00Z" w:initials="ED">
    <w:p w14:paraId="08A609D3" w14:textId="2DCB859C" w:rsidR="002F5159" w:rsidRDefault="002F5159">
      <w:pPr>
        <w:pStyle w:val="Commentaire"/>
      </w:pPr>
      <w:r>
        <w:rPr>
          <w:rStyle w:val="Marquedecommentaire"/>
        </w:rPr>
        <w:annotationRef/>
      </w:r>
      <w:r>
        <w:t xml:space="preserve">Pas sure de comprendre. Aussi est ce qu’on </w:t>
      </w:r>
      <w:proofErr w:type="spellStart"/>
      <w:r>
        <w:t>dénome</w:t>
      </w:r>
      <w:proofErr w:type="spellEnd"/>
      <w:r>
        <w:t xml:space="preserve"> l’</w:t>
      </w:r>
      <w:proofErr w:type="spellStart"/>
      <w:r>
        <w:t>allele</w:t>
      </w:r>
      <w:proofErr w:type="spellEnd"/>
      <w:r>
        <w:t xml:space="preserve"> A si il est similaire à la référence et B si non ?</w:t>
      </w:r>
    </w:p>
  </w:comment>
  <w:comment w:id="363" w:author="BORDRON Elie" w:date="2022-06-08T18:21:00Z" w:initials="BE">
    <w:p w14:paraId="1B177E56" w14:textId="3E292FC3" w:rsidR="005036B1" w:rsidRDefault="005036B1">
      <w:pPr>
        <w:pStyle w:val="Commentaire"/>
      </w:pPr>
      <w:r>
        <w:rPr>
          <w:rStyle w:val="Marquedecommentaire"/>
        </w:rPr>
        <w:annotationRef/>
      </w:r>
      <w:r>
        <w:t>Voir comment claire définit l’</w:t>
      </w:r>
      <w:proofErr w:type="spellStart"/>
      <w:r>
        <w:t>allele</w:t>
      </w:r>
      <w:proofErr w:type="spellEnd"/>
      <w:r>
        <w:t xml:space="preserve"> </w:t>
      </w:r>
      <w:proofErr w:type="spellStart"/>
      <w:r>
        <w:t>dif</w:t>
      </w:r>
      <w:proofErr w:type="spellEnd"/>
      <w:r>
        <w:t xml:space="preserve"> dans l’intro</w:t>
      </w:r>
    </w:p>
  </w:comment>
  <w:comment w:id="364" w:author="BORDRON Elie" w:date="2022-06-08T18:22:00Z" w:initials="BE">
    <w:p w14:paraId="4D1A0FCD" w14:textId="25356CCC" w:rsidR="005036B1" w:rsidRDefault="005036B1">
      <w:pPr>
        <w:pStyle w:val="Commentaire"/>
      </w:pPr>
      <w:r>
        <w:rPr>
          <w:rStyle w:val="Marquedecommentaire"/>
        </w:rPr>
        <w:annotationRef/>
      </w:r>
      <w:r>
        <w:t>A vérifier, pour l’allèle A et B.</w:t>
      </w:r>
    </w:p>
  </w:comment>
  <w:comment w:id="365" w:author="BORDRON Elie" w:date="2022-06-09T17:45:00Z" w:initials="BE">
    <w:p w14:paraId="48AD84A9" w14:textId="4244F64B" w:rsidR="001C0300" w:rsidRDefault="001C0300">
      <w:pPr>
        <w:pStyle w:val="Commentaire"/>
      </w:pPr>
      <w:r>
        <w:rPr>
          <w:rStyle w:val="Marquedecommentaire"/>
        </w:rPr>
        <w:annotationRef/>
      </w:r>
      <w:r>
        <w:t>Je l’ai définie autrement.</w:t>
      </w:r>
    </w:p>
    <w:p w14:paraId="3144B260" w14:textId="77777777" w:rsidR="001C0300" w:rsidRDefault="001C0300">
      <w:pPr>
        <w:pStyle w:val="Commentaire"/>
      </w:pPr>
    </w:p>
    <w:p w14:paraId="2F667929" w14:textId="0942DB9C" w:rsidR="001C0300" w:rsidRDefault="001C0300">
      <w:pPr>
        <w:pStyle w:val="Commentaire"/>
      </w:pPr>
      <w:proofErr w:type="gramStart"/>
      <w:r>
        <w:t>fait</w:t>
      </w:r>
      <w:proofErr w:type="gramEnd"/>
    </w:p>
  </w:comment>
  <w:comment w:id="380" w:author="BORDRON Elie" w:date="2022-06-09T17:48:00Z" w:initials="BE">
    <w:p w14:paraId="237DEA87" w14:textId="2F9A94BD" w:rsidR="001C0300" w:rsidRDefault="001C0300">
      <w:pPr>
        <w:pStyle w:val="Commentaire"/>
      </w:pPr>
      <w:r>
        <w:rPr>
          <w:rStyle w:val="Marquedecommentaire"/>
        </w:rPr>
        <w:annotationRef/>
      </w:r>
      <w:proofErr w:type="gramStart"/>
      <w:r>
        <w:t>pourquoi</w:t>
      </w:r>
      <w:proofErr w:type="gramEnd"/>
      <w:r>
        <w:t xml:space="preserve"> l’enlever ?</w:t>
      </w:r>
    </w:p>
  </w:comment>
  <w:comment w:id="383" w:author="BORDRON Elie" w:date="2022-06-09T17:48:00Z" w:initials="BE">
    <w:p w14:paraId="6AA96559" w14:textId="03F9DC1D" w:rsidR="001C0300" w:rsidRDefault="001C0300">
      <w:pPr>
        <w:pStyle w:val="Commentaire"/>
      </w:pPr>
      <w:r>
        <w:rPr>
          <w:rStyle w:val="Marquedecommentaire"/>
        </w:rPr>
        <w:annotationRef/>
      </w:r>
      <w:proofErr w:type="gramStart"/>
      <w:r>
        <w:t>fait</w:t>
      </w:r>
      <w:proofErr w:type="gramEnd"/>
    </w:p>
  </w:comment>
  <w:comment w:id="387" w:author="BORDRON Elie" w:date="2022-06-09T17:49:00Z" w:initials="BE">
    <w:p w14:paraId="5848DC7E" w14:textId="6CB77090" w:rsidR="001C0300" w:rsidRDefault="001C0300">
      <w:pPr>
        <w:pStyle w:val="Commentaire"/>
      </w:pPr>
      <w:r>
        <w:rPr>
          <w:rStyle w:val="Marquedecommentaire"/>
        </w:rPr>
        <w:annotationRef/>
      </w:r>
      <w:proofErr w:type="gramStart"/>
      <w:r>
        <w:t>fait</w:t>
      </w:r>
      <w:proofErr w:type="gramEnd"/>
    </w:p>
  </w:comment>
  <w:comment w:id="389" w:author="BORDRON Elie" w:date="2022-06-09T17:49:00Z" w:initials="BE">
    <w:p w14:paraId="5466481C" w14:textId="7A688722" w:rsidR="001C0300" w:rsidRDefault="001C0300">
      <w:pPr>
        <w:pStyle w:val="Commentaire"/>
      </w:pPr>
      <w:r>
        <w:rPr>
          <w:rStyle w:val="Marquedecommentaire"/>
        </w:rPr>
        <w:annotationRef/>
      </w:r>
      <w:proofErr w:type="gramStart"/>
      <w:r>
        <w:t>fait</w:t>
      </w:r>
      <w:proofErr w:type="gramEnd"/>
    </w:p>
  </w:comment>
  <w:comment w:id="391" w:author="Elodie Darbo" w:date="2022-06-08T15:12:00Z" w:initials="ED">
    <w:p w14:paraId="76B53176" w14:textId="5E218E8C" w:rsidR="001B0840" w:rsidRDefault="001B0840">
      <w:pPr>
        <w:pStyle w:val="Commentaire"/>
      </w:pPr>
      <w:r>
        <w:rPr>
          <w:rStyle w:val="Marquedecommentaire"/>
        </w:rPr>
        <w:annotationRef/>
      </w:r>
      <w:r>
        <w:t>Ça utilise les paramètres par défaut ?</w:t>
      </w:r>
    </w:p>
  </w:comment>
  <w:comment w:id="392" w:author="BORDRON Elie" w:date="2022-06-09T17:50:00Z" w:initials="BE">
    <w:p w14:paraId="171525F4" w14:textId="266F69BD" w:rsidR="001C0300" w:rsidRDefault="001C0300">
      <w:pPr>
        <w:pStyle w:val="Commentaire"/>
      </w:pPr>
      <w:r>
        <w:rPr>
          <w:rStyle w:val="Marquedecommentaire"/>
        </w:rPr>
        <w:annotationRef/>
      </w:r>
      <w:proofErr w:type="gramStart"/>
      <w:r>
        <w:t>fait</w:t>
      </w:r>
      <w:proofErr w:type="gramEnd"/>
    </w:p>
  </w:comment>
  <w:comment w:id="393" w:author="BORDRON Elie" w:date="2022-06-09T17:50:00Z" w:initials="BE">
    <w:p w14:paraId="1B384DC1" w14:textId="0DF75BD8" w:rsidR="001C0300" w:rsidRDefault="001C0300">
      <w:pPr>
        <w:pStyle w:val="Commentaire"/>
      </w:pPr>
      <w:r>
        <w:rPr>
          <w:rStyle w:val="Marquedecommentaire"/>
        </w:rPr>
        <w:annotationRef/>
      </w:r>
      <w:proofErr w:type="gramStart"/>
      <w:r>
        <w:t>fait</w:t>
      </w:r>
      <w:proofErr w:type="gramEnd"/>
    </w:p>
  </w:comment>
  <w:comment w:id="395" w:author="BORDRON Elie" w:date="2022-06-09T17:55:00Z" w:initials="BE">
    <w:p w14:paraId="031FB7C1" w14:textId="10114B2F" w:rsidR="004C5D60" w:rsidRDefault="004C5D60">
      <w:pPr>
        <w:pStyle w:val="Commentaire"/>
      </w:pPr>
      <w:r>
        <w:rPr>
          <w:rStyle w:val="Marquedecommentaire"/>
        </w:rPr>
        <w:annotationRef/>
      </w:r>
      <w:proofErr w:type="gramStart"/>
      <w:r>
        <w:t>fait</w:t>
      </w:r>
      <w:proofErr w:type="gramEnd"/>
    </w:p>
  </w:comment>
  <w:comment w:id="415" w:author="Elodie Darbo" w:date="2022-06-08T15:37:00Z" w:initials="ED">
    <w:p w14:paraId="3AFD0EC6" w14:textId="74073558" w:rsidR="00CF1243" w:rsidRDefault="00CF1243">
      <w:pPr>
        <w:pStyle w:val="Commentaire"/>
      </w:pPr>
      <w:r>
        <w:rPr>
          <w:rStyle w:val="Marquedecommentaire"/>
        </w:rPr>
        <w:annotationRef/>
      </w:r>
      <w:r>
        <w:t xml:space="preserve">Peut-être réduire la figure et augmenter a taille de </w:t>
      </w:r>
      <w:proofErr w:type="spellStart"/>
      <w:r>
        <w:t>font</w:t>
      </w:r>
      <w:proofErr w:type="spellEnd"/>
      <w:r>
        <w:t xml:space="preserve"> dans la figure original </w:t>
      </w:r>
      <w:r w:rsidR="00100371">
        <w:t>aussi le background gris à éviter</w:t>
      </w:r>
    </w:p>
  </w:comment>
  <w:comment w:id="425" w:author="BORDRON Elie" w:date="2022-06-09T17:59:00Z" w:initials="BE">
    <w:p w14:paraId="43820FA0" w14:textId="25ED0537" w:rsidR="004C5D60" w:rsidRDefault="004C5D60">
      <w:pPr>
        <w:pStyle w:val="Commentaire"/>
      </w:pPr>
      <w:r>
        <w:rPr>
          <w:rStyle w:val="Marquedecommentaire"/>
        </w:rPr>
        <w:annotationRef/>
      </w:r>
      <w:proofErr w:type="gramStart"/>
      <w:r>
        <w:t>fait</w:t>
      </w:r>
      <w:proofErr w:type="gramEnd"/>
    </w:p>
  </w:comment>
  <w:comment w:id="438" w:author="Elodie Darbo" w:date="2022-06-08T15:38:00Z" w:initials="ED">
    <w:p w14:paraId="124F67DC" w14:textId="7C0166FA" w:rsidR="00100371" w:rsidRDefault="00100371">
      <w:pPr>
        <w:pStyle w:val="Commentaire"/>
      </w:pPr>
      <w:r>
        <w:rPr>
          <w:rStyle w:val="Marquedecommentaire"/>
        </w:rPr>
        <w:annotationRef/>
      </w:r>
      <w:r>
        <w:t>Ne devrait pas être une figure</w:t>
      </w:r>
    </w:p>
  </w:comment>
  <w:comment w:id="439" w:author="BORDRON Elie" w:date="2022-06-09T18:02:00Z" w:initials="BE">
    <w:p w14:paraId="10EDD557" w14:textId="14ADD830" w:rsidR="004C5D60" w:rsidRDefault="004C5D60">
      <w:pPr>
        <w:pStyle w:val="Commentaire"/>
      </w:pPr>
      <w:r>
        <w:rPr>
          <w:rStyle w:val="Marquedecommentaire"/>
        </w:rPr>
        <w:annotationRef/>
      </w:r>
      <w:proofErr w:type="gramStart"/>
      <w:r>
        <w:t>fait</w:t>
      </w:r>
      <w:proofErr w:type="gramEnd"/>
    </w:p>
  </w:comment>
  <w:comment w:id="444" w:author="BORDRON Elie" w:date="2022-06-09T18:03:00Z" w:initials="BE">
    <w:p w14:paraId="6C4B62FB" w14:textId="4976C3D2" w:rsidR="004C5D60" w:rsidRDefault="004C5D60">
      <w:pPr>
        <w:pStyle w:val="Commentaire"/>
      </w:pPr>
      <w:r>
        <w:rPr>
          <w:rStyle w:val="Marquedecommentaire"/>
        </w:rPr>
        <w:annotationRef/>
      </w:r>
      <w:proofErr w:type="gramStart"/>
      <w:r>
        <w:t>fait</w:t>
      </w:r>
      <w:proofErr w:type="gramEnd"/>
    </w:p>
  </w:comment>
  <w:comment w:id="446" w:author="BORDRON Elie" w:date="2022-06-09T18:03:00Z" w:initials="BE">
    <w:p w14:paraId="6C431C76" w14:textId="09D4DD80" w:rsidR="004C5D60" w:rsidRDefault="004C5D60">
      <w:pPr>
        <w:pStyle w:val="Commentaire"/>
      </w:pPr>
      <w:r>
        <w:rPr>
          <w:rStyle w:val="Marquedecommentaire"/>
        </w:rPr>
        <w:annotationRef/>
      </w:r>
      <w:proofErr w:type="gramStart"/>
      <w:r>
        <w:t>c’est</w:t>
      </w:r>
      <w:proofErr w:type="gramEnd"/>
      <w:r>
        <w:t xml:space="preserve"> le nom du </w:t>
      </w:r>
      <w:proofErr w:type="spellStart"/>
      <w:r>
        <w:t>calling</w:t>
      </w:r>
      <w:proofErr w:type="spellEnd"/>
      <w:r>
        <w:t xml:space="preserve"> et de l’outil.</w:t>
      </w:r>
    </w:p>
    <w:p w14:paraId="4194F056" w14:textId="77777777" w:rsidR="004C5D60" w:rsidRDefault="004C5D60">
      <w:pPr>
        <w:pStyle w:val="Commentaire"/>
      </w:pPr>
    </w:p>
    <w:p w14:paraId="46422B33" w14:textId="73802A1A" w:rsidR="004C5D60" w:rsidRDefault="004C5D60">
      <w:pPr>
        <w:pStyle w:val="Commentaire"/>
      </w:pPr>
      <w:proofErr w:type="gramStart"/>
      <w:r>
        <w:t>fait</w:t>
      </w:r>
      <w:proofErr w:type="gramEnd"/>
    </w:p>
  </w:comment>
  <w:comment w:id="452" w:author="BORDRON Elie" w:date="2022-06-09T18:05:00Z" w:initials="BE">
    <w:p w14:paraId="730F7672" w14:textId="38A55862" w:rsidR="004C4854" w:rsidRDefault="004C4854">
      <w:pPr>
        <w:pStyle w:val="Commentaire"/>
      </w:pPr>
      <w:r>
        <w:rPr>
          <w:rStyle w:val="Marquedecommentaire"/>
        </w:rPr>
        <w:annotationRef/>
      </w:r>
      <w:proofErr w:type="gramStart"/>
      <w:r>
        <w:t>fait</w:t>
      </w:r>
      <w:proofErr w:type="gramEnd"/>
    </w:p>
  </w:comment>
  <w:comment w:id="462" w:author="BORDRON Elie" w:date="2022-06-09T18:06:00Z" w:initials="BE">
    <w:p w14:paraId="3A3C7BF9" w14:textId="11216995" w:rsidR="004C4854" w:rsidRDefault="004C4854">
      <w:pPr>
        <w:pStyle w:val="Commentaire"/>
      </w:pPr>
      <w:r>
        <w:rPr>
          <w:rStyle w:val="Marquedecommentaire"/>
        </w:rPr>
        <w:annotationRef/>
      </w:r>
      <w:proofErr w:type="gramStart"/>
      <w:r>
        <w:t>fait</w:t>
      </w:r>
      <w:proofErr w:type="gramEnd"/>
    </w:p>
  </w:comment>
  <w:comment w:id="468" w:author="Elodie Darbo" w:date="2022-06-08T15:49:00Z" w:initials="ED">
    <w:p w14:paraId="2A715E8C" w14:textId="45FC0AAC" w:rsidR="00B40B26" w:rsidRDefault="00B40B26">
      <w:pPr>
        <w:pStyle w:val="Commentaire"/>
      </w:pPr>
      <w:r>
        <w:rPr>
          <w:rStyle w:val="Marquedecommentaire"/>
        </w:rPr>
        <w:annotationRef/>
      </w:r>
      <w:r>
        <w:t>Le tableau est peu lisible et il devrait s’agir d’un tableau et non d’une figure</w:t>
      </w:r>
    </w:p>
  </w:comment>
  <w:comment w:id="482" w:author="BORDRON Elie" w:date="2022-06-09T18:07:00Z" w:initials="BE">
    <w:p w14:paraId="3D13B273" w14:textId="36E05B4A" w:rsidR="004C4854" w:rsidRDefault="004C4854">
      <w:pPr>
        <w:pStyle w:val="Commentaire"/>
      </w:pPr>
      <w:r>
        <w:rPr>
          <w:rStyle w:val="Marquedecommentaire"/>
        </w:rPr>
        <w:annotationRef/>
      </w:r>
      <w:proofErr w:type="gramStart"/>
      <w:r>
        <w:t>fait</w:t>
      </w:r>
      <w:proofErr w:type="gramEnd"/>
    </w:p>
  </w:comment>
  <w:comment w:id="488" w:author="Elodie Darbo" w:date="2022-06-08T15:51:00Z" w:initials="ED">
    <w:p w14:paraId="224BD4A4" w14:textId="04260017" w:rsidR="00B40B26" w:rsidRDefault="00B40B26">
      <w:pPr>
        <w:pStyle w:val="Commentaire"/>
      </w:pPr>
      <w:r>
        <w:rPr>
          <w:rStyle w:val="Marquedecommentaire"/>
        </w:rPr>
        <w:annotationRef/>
      </w:r>
      <w:r>
        <w:t>Comment sont-elles calculées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EEA6616" w15:done="0"/>
  <w15:commentEx w15:paraId="1CD2DF85" w15:paraIdParent="5EEA6616" w15:done="0"/>
  <w15:commentEx w15:paraId="5703018E" w15:done="0"/>
  <w15:commentEx w15:paraId="5358D63B" w15:paraIdParent="5703018E" w15:done="0"/>
  <w15:commentEx w15:paraId="5CBCAE44" w15:done="0"/>
  <w15:commentEx w15:paraId="294BEDFD" w15:paraIdParent="5CBCAE44" w15:done="0"/>
  <w15:commentEx w15:paraId="490B18C1" w15:done="0"/>
  <w15:commentEx w15:paraId="343A68E5" w15:done="0"/>
  <w15:commentEx w15:paraId="4750231D" w15:done="0"/>
  <w15:commentEx w15:paraId="4A782065" w15:paraIdParent="4750231D" w15:done="0"/>
  <w15:commentEx w15:paraId="3DBA87B6" w15:done="0"/>
  <w15:commentEx w15:paraId="2656E881" w15:paraIdParent="3DBA87B6" w15:done="0"/>
  <w15:commentEx w15:paraId="259E90DC" w15:done="0"/>
  <w15:commentEx w15:paraId="6AB9C65E" w15:paraIdParent="259E90DC" w15:done="0"/>
  <w15:commentEx w15:paraId="345B7B73" w15:done="0"/>
  <w15:commentEx w15:paraId="0BCA495E" w15:paraIdParent="345B7B73" w15:done="0"/>
  <w15:commentEx w15:paraId="3317C6CB" w15:done="0"/>
  <w15:commentEx w15:paraId="261EB5F7" w15:done="0"/>
  <w15:commentEx w15:paraId="2C2ACF23" w15:done="0"/>
  <w15:commentEx w15:paraId="1E2AE541" w15:done="0"/>
  <w15:commentEx w15:paraId="2E4869AA" w15:done="0"/>
  <w15:commentEx w15:paraId="6812276A" w15:done="0"/>
  <w15:commentEx w15:paraId="33DEA8F9" w15:done="0"/>
  <w15:commentEx w15:paraId="0284D20E" w15:done="0"/>
  <w15:commentEx w15:paraId="70D6EC11" w15:paraIdParent="0284D20E" w15:done="0"/>
  <w15:commentEx w15:paraId="1217B32A" w15:paraIdParent="0284D20E" w15:done="0"/>
  <w15:commentEx w15:paraId="09098B6B" w15:done="0"/>
  <w15:commentEx w15:paraId="6DFDD000" w15:done="0"/>
  <w15:commentEx w15:paraId="3AB4217D" w15:done="0"/>
  <w15:commentEx w15:paraId="61D2FB28" w15:done="0"/>
  <w15:commentEx w15:paraId="14D0EEF7" w15:done="0"/>
  <w15:commentEx w15:paraId="564B2000" w15:paraIdParent="14D0EEF7" w15:done="0"/>
  <w15:commentEx w15:paraId="1B52FD64" w15:done="0"/>
  <w15:commentEx w15:paraId="65ED007A" w15:done="0"/>
  <w15:commentEx w15:paraId="19BC8709" w15:paraIdParent="65ED007A" w15:done="0"/>
  <w15:commentEx w15:paraId="454A99D9" w15:done="0"/>
  <w15:commentEx w15:paraId="3A58EBFE" w15:paraIdParent="454A99D9" w15:done="0"/>
  <w15:commentEx w15:paraId="4D66DC65" w15:done="0"/>
  <w15:commentEx w15:paraId="4DE0B563" w15:paraIdParent="4D66DC65" w15:done="0"/>
  <w15:commentEx w15:paraId="289D2206" w15:done="0"/>
  <w15:commentEx w15:paraId="08A609D3" w15:done="0"/>
  <w15:commentEx w15:paraId="1B177E56" w15:paraIdParent="08A609D3" w15:done="0"/>
  <w15:commentEx w15:paraId="4D1A0FCD" w15:paraIdParent="08A609D3" w15:done="0"/>
  <w15:commentEx w15:paraId="2F667929" w15:paraIdParent="08A609D3" w15:done="0"/>
  <w15:commentEx w15:paraId="237DEA87" w15:done="0"/>
  <w15:commentEx w15:paraId="6AA96559" w15:done="0"/>
  <w15:commentEx w15:paraId="5848DC7E" w15:done="0"/>
  <w15:commentEx w15:paraId="5466481C" w15:done="0"/>
  <w15:commentEx w15:paraId="76B53176" w15:done="0"/>
  <w15:commentEx w15:paraId="171525F4" w15:paraIdParent="76B53176" w15:done="0"/>
  <w15:commentEx w15:paraId="1B384DC1" w15:done="0"/>
  <w15:commentEx w15:paraId="031FB7C1" w15:done="0"/>
  <w15:commentEx w15:paraId="3AFD0EC6" w15:done="0"/>
  <w15:commentEx w15:paraId="43820FA0" w15:done="0"/>
  <w15:commentEx w15:paraId="124F67DC" w15:done="0"/>
  <w15:commentEx w15:paraId="10EDD557" w15:done="0"/>
  <w15:commentEx w15:paraId="6C4B62FB" w15:done="0"/>
  <w15:commentEx w15:paraId="46422B33" w15:done="0"/>
  <w15:commentEx w15:paraId="730F7672" w15:done="0"/>
  <w15:commentEx w15:paraId="3A3C7BF9" w15:done="0"/>
  <w15:commentEx w15:paraId="2A715E8C" w15:done="0"/>
  <w15:commentEx w15:paraId="3D13B273" w15:done="0"/>
  <w15:commentEx w15:paraId="224BD4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B165E" w16cex:dateUtc="2022-06-08T10:36:00Z"/>
  <w16cex:commentExtensible w16cex:durableId="264B1775" w16cex:dateUtc="2022-06-08T10:41:00Z"/>
  <w16cex:commentExtensible w16cex:durableId="264B16F4" w16cex:dateUtc="2022-06-08T10:39:00Z"/>
  <w16cex:commentExtensible w16cex:durableId="264B1E02" w16cex:dateUtc="2022-06-08T11:09:00Z"/>
  <w16cex:commentExtensible w16cex:durableId="264B1D34" w16cex:dateUtc="2022-06-08T11:05:00Z"/>
  <w16cex:commentExtensible w16cex:durableId="264B1D97" w16cex:dateUtc="2022-06-08T11:07:00Z"/>
  <w16cex:commentExtensible w16cex:durableId="264B26A3" w16cex:dateUtc="2022-06-08T11:46:00Z"/>
  <w16cex:commentExtensible w16cex:durableId="264B2881" w16cex:dateUtc="2022-06-08T11:54:00Z"/>
  <w16cex:commentExtensible w16cex:durableId="264B3336" w16cex:dateUtc="2022-06-08T12:39:00Z"/>
  <w16cex:commentExtensible w16cex:durableId="264B33CA" w16cex:dateUtc="2022-06-08T12:42:00Z"/>
  <w16cex:commentExtensible w16cex:durableId="264B3804" w16cex:dateUtc="2022-06-08T13:00:00Z"/>
  <w16cex:commentExtensible w16cex:durableId="264B397A" w16cex:dateUtc="2022-06-08T13:06:00Z"/>
  <w16cex:commentExtensible w16cex:durableId="264B3AE8" w16cex:dateUtc="2022-06-08T13:12:00Z"/>
  <w16cex:commentExtensible w16cex:durableId="264B40AA" w16cex:dateUtc="2022-06-08T13:37:00Z"/>
  <w16cex:commentExtensible w16cex:durableId="264B4108" w16cex:dateUtc="2022-06-08T13:38:00Z"/>
  <w16cex:commentExtensible w16cex:durableId="264B4379" w16cex:dateUtc="2022-06-08T13:49:00Z"/>
  <w16cex:commentExtensible w16cex:durableId="264B43E7" w16cex:dateUtc="2022-06-08T13: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EA6616" w16cid:durableId="264B165E"/>
  <w16cid:commentId w16cid:paraId="5703018E" w16cid:durableId="264B1775"/>
  <w16cid:commentId w16cid:paraId="5CBCAE44" w16cid:durableId="264B16F4"/>
  <w16cid:commentId w16cid:paraId="4750231D" w16cid:durableId="264B1E02"/>
  <w16cid:commentId w16cid:paraId="3DBA87B6" w16cid:durableId="264B1D34"/>
  <w16cid:commentId w16cid:paraId="259E90DC" w16cid:durableId="264B1D97"/>
  <w16cid:commentId w16cid:paraId="0284D20E" w16cid:durableId="264B26A3"/>
  <w16cid:commentId w16cid:paraId="14D0EEF7" w16cid:durableId="264B2881"/>
  <w16cid:commentId w16cid:paraId="65ED007A" w16cid:durableId="264B3336"/>
  <w16cid:commentId w16cid:paraId="454A99D9" w16cid:durableId="264B33CA"/>
  <w16cid:commentId w16cid:paraId="4D66DC65" w16cid:durableId="264B3804"/>
  <w16cid:commentId w16cid:paraId="08A609D3" w16cid:durableId="264B397A"/>
  <w16cid:commentId w16cid:paraId="76B53176" w16cid:durableId="264B3AE8"/>
  <w16cid:commentId w16cid:paraId="3AFD0EC6" w16cid:durableId="264B40AA"/>
  <w16cid:commentId w16cid:paraId="124F67DC" w16cid:durableId="264B4108"/>
  <w16cid:commentId w16cid:paraId="2A715E8C" w16cid:durableId="264B4379"/>
  <w16cid:commentId w16cid:paraId="224BD4A4" w16cid:durableId="264B43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lodie Darbo">
    <w15:presenceInfo w15:providerId="None" w15:userId="Elodie Darbo"/>
  </w15:person>
  <w15:person w15:author="BORDRON Elie">
    <w15:presenceInfo w15:providerId="AD" w15:userId="S-1-5-21-1229272821-507921405-725345543-2455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C9F"/>
    <w:rsid w:val="00043FE4"/>
    <w:rsid w:val="0006387C"/>
    <w:rsid w:val="000C2C9F"/>
    <w:rsid w:val="00100371"/>
    <w:rsid w:val="001941AC"/>
    <w:rsid w:val="001B0840"/>
    <w:rsid w:val="001C0300"/>
    <w:rsid w:val="001C1CD4"/>
    <w:rsid w:val="00223F35"/>
    <w:rsid w:val="002F5159"/>
    <w:rsid w:val="003911E0"/>
    <w:rsid w:val="003A3B83"/>
    <w:rsid w:val="003D01E1"/>
    <w:rsid w:val="00434219"/>
    <w:rsid w:val="00480F14"/>
    <w:rsid w:val="004C4854"/>
    <w:rsid w:val="004C5D60"/>
    <w:rsid w:val="005036B1"/>
    <w:rsid w:val="00513AC3"/>
    <w:rsid w:val="00620D5A"/>
    <w:rsid w:val="00673AF6"/>
    <w:rsid w:val="006E7D5E"/>
    <w:rsid w:val="007551DC"/>
    <w:rsid w:val="007740F6"/>
    <w:rsid w:val="0082618A"/>
    <w:rsid w:val="00973B1A"/>
    <w:rsid w:val="00A15E69"/>
    <w:rsid w:val="00A65CE9"/>
    <w:rsid w:val="00B335C2"/>
    <w:rsid w:val="00B40B26"/>
    <w:rsid w:val="00B756EC"/>
    <w:rsid w:val="00BA389D"/>
    <w:rsid w:val="00BA44A3"/>
    <w:rsid w:val="00C11C26"/>
    <w:rsid w:val="00CB2276"/>
    <w:rsid w:val="00CF1243"/>
    <w:rsid w:val="00D14B7E"/>
    <w:rsid w:val="00D968C7"/>
    <w:rsid w:val="00EB7D21"/>
    <w:rsid w:val="00EF66C9"/>
    <w:rsid w:val="00FB55B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469CF"/>
  <w15:chartTrackingRefBased/>
  <w15:docId w15:val="{7D658CBC-36B7-5D44-8A4D-B48D8CB26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vision">
    <w:name w:val="Revision"/>
    <w:hidden/>
    <w:uiPriority w:val="99"/>
    <w:semiHidden/>
    <w:rsid w:val="000C2C9F"/>
  </w:style>
  <w:style w:type="character" w:styleId="Marquedecommentaire">
    <w:name w:val="annotation reference"/>
    <w:basedOn w:val="Policepardfaut"/>
    <w:uiPriority w:val="99"/>
    <w:semiHidden/>
    <w:unhideWhenUsed/>
    <w:rsid w:val="000C2C9F"/>
    <w:rPr>
      <w:sz w:val="16"/>
      <w:szCs w:val="16"/>
    </w:rPr>
  </w:style>
  <w:style w:type="paragraph" w:styleId="Commentaire">
    <w:name w:val="annotation text"/>
    <w:basedOn w:val="Normal"/>
    <w:link w:val="CommentaireCar"/>
    <w:uiPriority w:val="99"/>
    <w:semiHidden/>
    <w:unhideWhenUsed/>
    <w:rsid w:val="000C2C9F"/>
    <w:rPr>
      <w:sz w:val="20"/>
      <w:szCs w:val="20"/>
    </w:rPr>
  </w:style>
  <w:style w:type="character" w:customStyle="1" w:styleId="CommentaireCar">
    <w:name w:val="Commentaire Car"/>
    <w:basedOn w:val="Policepardfaut"/>
    <w:link w:val="Commentaire"/>
    <w:uiPriority w:val="99"/>
    <w:semiHidden/>
    <w:rsid w:val="000C2C9F"/>
    <w:rPr>
      <w:sz w:val="20"/>
      <w:szCs w:val="20"/>
    </w:rPr>
  </w:style>
  <w:style w:type="paragraph" w:styleId="Objetducommentaire">
    <w:name w:val="annotation subject"/>
    <w:basedOn w:val="Commentaire"/>
    <w:next w:val="Commentaire"/>
    <w:link w:val="ObjetducommentaireCar"/>
    <w:uiPriority w:val="99"/>
    <w:semiHidden/>
    <w:unhideWhenUsed/>
    <w:rsid w:val="000C2C9F"/>
    <w:rPr>
      <w:b/>
      <w:bCs/>
    </w:rPr>
  </w:style>
  <w:style w:type="character" w:customStyle="1" w:styleId="ObjetducommentaireCar">
    <w:name w:val="Objet du commentaire Car"/>
    <w:basedOn w:val="CommentaireCar"/>
    <w:link w:val="Objetducommentaire"/>
    <w:uiPriority w:val="99"/>
    <w:semiHidden/>
    <w:rsid w:val="000C2C9F"/>
    <w:rPr>
      <w:b/>
      <w:bCs/>
      <w:sz w:val="20"/>
      <w:szCs w:val="20"/>
    </w:rPr>
  </w:style>
  <w:style w:type="paragraph" w:styleId="Textedebulles">
    <w:name w:val="Balloon Text"/>
    <w:basedOn w:val="Normal"/>
    <w:link w:val="TextedebullesCar"/>
    <w:uiPriority w:val="99"/>
    <w:semiHidden/>
    <w:unhideWhenUsed/>
    <w:rsid w:val="001941AC"/>
    <w:rPr>
      <w:rFonts w:ascii="Segoe UI" w:hAnsi="Segoe UI" w:cs="Segoe UI"/>
      <w:sz w:val="18"/>
      <w:szCs w:val="18"/>
    </w:rPr>
  </w:style>
  <w:style w:type="character" w:customStyle="1" w:styleId="TextedebullesCar">
    <w:name w:val="Texte de bulles Car"/>
    <w:basedOn w:val="Policepardfaut"/>
    <w:link w:val="Textedebulles"/>
    <w:uiPriority w:val="99"/>
    <w:semiHidden/>
    <w:rsid w:val="001941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6/09/relationships/commentsIds" Target="commentsIds.xml"/><Relationship Id="rId5" Type="http://schemas.openxmlformats.org/officeDocument/2006/relationships/comments" Target="comments.xml"/><Relationship Id="rId10"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85501-D673-401F-8213-985CF0161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16</Pages>
  <Words>6113</Words>
  <Characters>33625</Characters>
  <Application>Microsoft Office Word</Application>
  <DocSecurity>0</DocSecurity>
  <Lines>280</Lines>
  <Paragraphs>79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Elodie Darbo</dc:creator>
  <cp:keywords/>
  <dc:description/>
  <cp:lastModifiedBy>BORDRON Elie</cp:lastModifiedBy>
  <cp:revision>8</cp:revision>
  <dcterms:created xsi:type="dcterms:W3CDTF">2022-06-08T10:32:00Z</dcterms:created>
  <dcterms:modified xsi:type="dcterms:W3CDTF">2022-06-09T16:09:00Z</dcterms:modified>
</cp:coreProperties>
</file>